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34D1C" w14:textId="0729EEA3" w:rsidR="00B16E30" w:rsidRDefault="00FF33BE" w:rsidP="00B16E30">
      <w:pPr>
        <w:pStyle w:val="Heading1"/>
      </w:pPr>
      <w:r>
        <w:t xml:space="preserve">Lesson 1 </w:t>
      </w:r>
      <w:r w:rsidR="002E4618">
        <w:t>Flashcard</w:t>
      </w:r>
      <w:r w:rsidR="0022140D">
        <w:t>s</w:t>
      </w:r>
      <w:r w:rsidR="002E4618">
        <w:t xml:space="preserve"> </w:t>
      </w:r>
      <w:r w:rsidR="0022140D">
        <w:t>(</w:t>
      </w:r>
      <w:r w:rsidR="002E4618">
        <w:t>Chapter 2</w:t>
      </w:r>
      <w:r>
        <w:t>:</w:t>
      </w:r>
      <w:r w:rsidRPr="00FF33BE">
        <w:t xml:space="preserve"> </w:t>
      </w:r>
      <w:r>
        <w:t>Software Processes</w:t>
      </w:r>
      <w:r w:rsidR="002E4618">
        <w:t>)</w:t>
      </w:r>
    </w:p>
    <w:p w14:paraId="06D4C94C" w14:textId="77777777" w:rsidR="00800F4D" w:rsidRDefault="00800F4D" w:rsidP="00800F4D">
      <w:pPr>
        <w:pStyle w:val="ListNumber"/>
        <w:spacing w:before="0" w:after="0"/>
        <w:ind w:left="720" w:firstLine="0"/>
        <w:rPr>
          <w:rFonts w:asciiTheme="minorHAnsi" w:hAnsiTheme="minorHAnsi"/>
          <w:sz w:val="22"/>
          <w:szCs w:val="22"/>
        </w:rPr>
      </w:pPr>
    </w:p>
    <w:p w14:paraId="64160DFE" w14:textId="77777777" w:rsidR="00A11D4E" w:rsidRPr="00800F4D" w:rsidRDefault="00A11D4E" w:rsidP="00800F4D">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Specification </w:t>
      </w:r>
    </w:p>
    <w:p w14:paraId="0294653F" w14:textId="1492C004" w:rsidR="00A11D4E" w:rsidRPr="00800F4D" w:rsidRDefault="00A11D4E" w:rsidP="00800F4D">
      <w:pPr>
        <w:pStyle w:val="ListParagraph"/>
        <w:numPr>
          <w:ilvl w:val="0"/>
          <w:numId w:val="20"/>
        </w:numPr>
        <w:spacing w:after="0" w:line="240" w:lineRule="auto"/>
      </w:pPr>
      <w:r w:rsidRPr="00800F4D">
        <w:t>defining what the system should do</w:t>
      </w:r>
    </w:p>
    <w:p w14:paraId="659B5EDA" w14:textId="77777777" w:rsidR="00A11D4E" w:rsidRPr="00800F4D" w:rsidRDefault="00A11D4E" w:rsidP="00800F4D">
      <w:pPr>
        <w:pStyle w:val="ListParagraph"/>
        <w:spacing w:after="0" w:line="240" w:lineRule="auto"/>
        <w:ind w:left="1080"/>
      </w:pPr>
    </w:p>
    <w:p w14:paraId="2405919F" w14:textId="77777777" w:rsidR="00A11D4E" w:rsidRPr="00800F4D" w:rsidRDefault="00A11D4E" w:rsidP="00800F4D">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Design and implementation </w:t>
      </w:r>
    </w:p>
    <w:p w14:paraId="11FCD225" w14:textId="528C538D" w:rsidR="00A11D4E" w:rsidRPr="00800F4D" w:rsidRDefault="00A11D4E" w:rsidP="00800F4D">
      <w:pPr>
        <w:pStyle w:val="ListParagraph"/>
        <w:numPr>
          <w:ilvl w:val="0"/>
          <w:numId w:val="20"/>
        </w:numPr>
        <w:spacing w:after="0" w:line="240" w:lineRule="auto"/>
      </w:pPr>
      <w:r w:rsidRPr="00800F4D">
        <w:t>defining the organization of the system and implementing the system</w:t>
      </w:r>
    </w:p>
    <w:p w14:paraId="2AFD4D54" w14:textId="77777777" w:rsidR="00A11D4E" w:rsidRPr="00800F4D" w:rsidRDefault="00A11D4E" w:rsidP="00800F4D">
      <w:pPr>
        <w:pStyle w:val="ListParagraph"/>
        <w:spacing w:after="0" w:line="240" w:lineRule="auto"/>
        <w:ind w:left="1080"/>
      </w:pPr>
    </w:p>
    <w:p w14:paraId="07DDB5A7" w14:textId="77777777" w:rsidR="00A11D4E" w:rsidRPr="00800F4D" w:rsidRDefault="00A11D4E" w:rsidP="00800F4D">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Validation </w:t>
      </w:r>
    </w:p>
    <w:p w14:paraId="2B168806" w14:textId="69F68ECF" w:rsidR="00A11D4E" w:rsidRPr="00800F4D" w:rsidRDefault="00A11D4E" w:rsidP="00800F4D">
      <w:pPr>
        <w:pStyle w:val="ListParagraph"/>
        <w:numPr>
          <w:ilvl w:val="0"/>
          <w:numId w:val="20"/>
        </w:numPr>
        <w:spacing w:after="0" w:line="240" w:lineRule="auto"/>
      </w:pPr>
      <w:r w:rsidRPr="00800F4D">
        <w:t>checking that the system does what the customer wants</w:t>
      </w:r>
    </w:p>
    <w:p w14:paraId="6C6E1F5D" w14:textId="77777777" w:rsidR="00A11D4E" w:rsidRPr="00800F4D" w:rsidRDefault="00A11D4E" w:rsidP="00800F4D">
      <w:pPr>
        <w:pStyle w:val="ListParagraph"/>
        <w:spacing w:after="0" w:line="240" w:lineRule="auto"/>
        <w:ind w:left="1080"/>
      </w:pPr>
    </w:p>
    <w:p w14:paraId="11159E28" w14:textId="77777777" w:rsidR="00A11D4E" w:rsidRPr="00800F4D" w:rsidRDefault="00A11D4E" w:rsidP="00800F4D">
      <w:pPr>
        <w:pStyle w:val="ListNumber"/>
        <w:numPr>
          <w:ilvl w:val="0"/>
          <w:numId w:val="11"/>
        </w:numPr>
        <w:spacing w:before="0" w:after="0"/>
        <w:rPr>
          <w:rFonts w:asciiTheme="minorHAnsi" w:hAnsiTheme="minorHAnsi"/>
          <w:sz w:val="22"/>
          <w:szCs w:val="22"/>
        </w:rPr>
      </w:pPr>
      <w:r w:rsidRPr="00800F4D">
        <w:rPr>
          <w:rFonts w:asciiTheme="minorHAnsi" w:hAnsiTheme="minorHAnsi"/>
          <w:sz w:val="22"/>
          <w:szCs w:val="22"/>
        </w:rPr>
        <w:t xml:space="preserve">Evolution </w:t>
      </w:r>
    </w:p>
    <w:p w14:paraId="7ED2E82C" w14:textId="7364B1ED" w:rsidR="000A4254" w:rsidRPr="00800F4D" w:rsidRDefault="00A11D4E" w:rsidP="00800F4D">
      <w:pPr>
        <w:pStyle w:val="ListParagraph"/>
        <w:numPr>
          <w:ilvl w:val="0"/>
          <w:numId w:val="20"/>
        </w:numPr>
        <w:spacing w:after="0" w:line="240" w:lineRule="auto"/>
      </w:pPr>
      <w:r w:rsidRPr="00800F4D">
        <w:t>changing the system in response to changing customer needs</w:t>
      </w:r>
    </w:p>
    <w:p w14:paraId="4E97DF5F" w14:textId="77777777" w:rsidR="000A4254" w:rsidRPr="00800F4D" w:rsidRDefault="000A4254" w:rsidP="00800F4D">
      <w:pPr>
        <w:pStyle w:val="ListParagraph"/>
        <w:spacing w:after="0" w:line="240" w:lineRule="auto"/>
        <w:ind w:left="1080"/>
      </w:pPr>
    </w:p>
    <w:p w14:paraId="7FA261D4" w14:textId="77777777" w:rsidR="000A4254" w:rsidRPr="00800F4D" w:rsidRDefault="004E0F78" w:rsidP="00800F4D">
      <w:pPr>
        <w:pStyle w:val="ListParagraph"/>
        <w:numPr>
          <w:ilvl w:val="0"/>
          <w:numId w:val="11"/>
        </w:numPr>
        <w:spacing w:after="0" w:line="240" w:lineRule="auto"/>
      </w:pPr>
      <w:r w:rsidRPr="00800F4D">
        <w:t xml:space="preserve">Stage of testing </w:t>
      </w:r>
    </w:p>
    <w:p w14:paraId="7F1B7AE8" w14:textId="77777777" w:rsidR="000A4254" w:rsidRPr="00800F4D" w:rsidRDefault="004E0F78" w:rsidP="00800F4D">
      <w:pPr>
        <w:pStyle w:val="ListParagraph"/>
        <w:numPr>
          <w:ilvl w:val="1"/>
          <w:numId w:val="11"/>
        </w:numPr>
        <w:spacing w:after="0" w:line="240" w:lineRule="auto"/>
      </w:pPr>
      <w:r w:rsidRPr="00800F4D">
        <w:rPr>
          <w:lang w:val="en-GB"/>
        </w:rPr>
        <w:t>Component / Development testing</w:t>
      </w:r>
    </w:p>
    <w:p w14:paraId="0122FAA9" w14:textId="77777777" w:rsidR="000A4254" w:rsidRPr="00800F4D" w:rsidRDefault="004E0F78" w:rsidP="00800F4D">
      <w:pPr>
        <w:pStyle w:val="ListParagraph"/>
        <w:numPr>
          <w:ilvl w:val="1"/>
          <w:numId w:val="11"/>
        </w:numPr>
        <w:spacing w:after="0" w:line="240" w:lineRule="auto"/>
      </w:pPr>
      <w:r w:rsidRPr="00800F4D">
        <w:rPr>
          <w:lang w:val="en-GB"/>
        </w:rPr>
        <w:t>System / Release testing</w:t>
      </w:r>
    </w:p>
    <w:p w14:paraId="742C23B0" w14:textId="35F6D0B4" w:rsidR="004E0F78" w:rsidRPr="00800F4D" w:rsidRDefault="004E0F78" w:rsidP="00800F4D">
      <w:pPr>
        <w:pStyle w:val="ListParagraph"/>
        <w:numPr>
          <w:ilvl w:val="1"/>
          <w:numId w:val="11"/>
        </w:numPr>
        <w:spacing w:after="0" w:line="240" w:lineRule="auto"/>
      </w:pPr>
      <w:r w:rsidRPr="00800F4D">
        <w:rPr>
          <w:lang w:val="en-GB"/>
        </w:rPr>
        <w:t>Customer / User testing</w:t>
      </w:r>
    </w:p>
    <w:p w14:paraId="5007EAFA" w14:textId="77777777" w:rsidR="000A4254" w:rsidRPr="00800F4D" w:rsidRDefault="004E0F78"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Software prototype</w:t>
      </w:r>
    </w:p>
    <w:p w14:paraId="226B0A19" w14:textId="77777777" w:rsidR="000A4254" w:rsidRPr="00800F4D" w:rsidRDefault="004E0F78"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A prototype is an initial version of a system used to demonstrate concepts and try out design options</w:t>
      </w:r>
    </w:p>
    <w:p w14:paraId="079FE941" w14:textId="77777777" w:rsidR="0031436A" w:rsidRPr="00800F4D" w:rsidRDefault="0031436A" w:rsidP="00800F4D">
      <w:pPr>
        <w:pStyle w:val="normal2"/>
        <w:ind w:left="1440"/>
        <w:rPr>
          <w:rFonts w:asciiTheme="minorHAnsi" w:hAnsiTheme="minorHAnsi"/>
          <w:sz w:val="22"/>
          <w:szCs w:val="22"/>
        </w:rPr>
      </w:pPr>
    </w:p>
    <w:p w14:paraId="38B67587" w14:textId="77777777" w:rsidR="000A4254" w:rsidRPr="00800F4D" w:rsidRDefault="00AB0D2E"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Process metric</w:t>
      </w:r>
    </w:p>
    <w:p w14:paraId="621DB38D" w14:textId="4AC7956F" w:rsidR="00AB0D2E" w:rsidRPr="00800F4D" w:rsidRDefault="00AB0D2E"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Used to measure the efficiency and effectiveness of various processes</w:t>
      </w:r>
    </w:p>
    <w:p w14:paraId="145D6D64" w14:textId="77777777" w:rsidR="0031436A" w:rsidRPr="00800F4D" w:rsidRDefault="0031436A" w:rsidP="00800F4D">
      <w:pPr>
        <w:pStyle w:val="normal2"/>
        <w:ind w:left="1440"/>
        <w:rPr>
          <w:rFonts w:asciiTheme="minorHAnsi" w:hAnsiTheme="minorHAnsi"/>
          <w:sz w:val="22"/>
          <w:szCs w:val="22"/>
        </w:rPr>
      </w:pPr>
    </w:p>
    <w:p w14:paraId="5F3A3EFD" w14:textId="3EA66B8A" w:rsidR="0031436A" w:rsidRPr="00800F4D" w:rsidRDefault="0031436A"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Design activities</w:t>
      </w:r>
    </w:p>
    <w:p w14:paraId="588F4973" w14:textId="75369F05"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Architectural design</w:t>
      </w:r>
    </w:p>
    <w:p w14:paraId="4E1776D5" w14:textId="739BE21D"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Database design</w:t>
      </w:r>
    </w:p>
    <w:p w14:paraId="4B7F7442" w14:textId="79F8CEAE"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Interface design</w:t>
      </w:r>
    </w:p>
    <w:p w14:paraId="3E3E6015" w14:textId="513C68F1"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 xml:space="preserve">Component selection and design </w:t>
      </w:r>
    </w:p>
    <w:p w14:paraId="4976BA0E" w14:textId="77777777" w:rsidR="0031436A" w:rsidRPr="00800F4D" w:rsidRDefault="0031436A" w:rsidP="00800F4D">
      <w:pPr>
        <w:pStyle w:val="normal2"/>
        <w:ind w:left="1440"/>
        <w:rPr>
          <w:rFonts w:asciiTheme="minorHAnsi" w:hAnsiTheme="minorHAnsi"/>
          <w:sz w:val="22"/>
          <w:szCs w:val="22"/>
        </w:rPr>
      </w:pPr>
    </w:p>
    <w:p w14:paraId="1592CC35" w14:textId="05FE61B2" w:rsidR="0031436A" w:rsidRPr="00800F4D" w:rsidRDefault="0031436A"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Stages of testing</w:t>
      </w:r>
    </w:p>
    <w:p w14:paraId="3BB0BAE3" w14:textId="502C2AE7"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Component</w:t>
      </w:r>
    </w:p>
    <w:p w14:paraId="5879536C" w14:textId="77777777"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 xml:space="preserve">System </w:t>
      </w:r>
    </w:p>
    <w:p w14:paraId="0AF6AB3B" w14:textId="41823E76"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Acceptance</w:t>
      </w:r>
    </w:p>
    <w:p w14:paraId="46B5AD46" w14:textId="77777777" w:rsidR="0031436A" w:rsidRPr="00800F4D" w:rsidRDefault="0031436A" w:rsidP="00800F4D">
      <w:pPr>
        <w:pStyle w:val="normal2"/>
        <w:ind w:left="1440"/>
        <w:rPr>
          <w:rFonts w:asciiTheme="minorHAnsi" w:hAnsiTheme="minorHAnsi"/>
          <w:sz w:val="22"/>
          <w:szCs w:val="22"/>
        </w:rPr>
      </w:pPr>
    </w:p>
    <w:p w14:paraId="42C5416D" w14:textId="0ABD2189" w:rsidR="0031436A" w:rsidRPr="00800F4D" w:rsidRDefault="0031436A"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Reducing the costs of rework</w:t>
      </w:r>
    </w:p>
    <w:p w14:paraId="29DFD362" w14:textId="11B5B25C"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Change anticipation</w:t>
      </w:r>
    </w:p>
    <w:p w14:paraId="14BC2A76" w14:textId="1464C73E"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rPr>
        <w:t>Change tolerance</w:t>
      </w:r>
    </w:p>
    <w:p w14:paraId="793C4B8B" w14:textId="77777777" w:rsidR="0031436A" w:rsidRPr="00800F4D" w:rsidRDefault="0031436A" w:rsidP="00800F4D">
      <w:pPr>
        <w:pStyle w:val="normal2"/>
        <w:ind w:left="1440"/>
        <w:rPr>
          <w:rFonts w:asciiTheme="minorHAnsi" w:hAnsiTheme="minorHAnsi"/>
          <w:sz w:val="22"/>
          <w:szCs w:val="22"/>
        </w:rPr>
      </w:pPr>
    </w:p>
    <w:p w14:paraId="192B1247" w14:textId="1B5C6CD4" w:rsidR="0031436A" w:rsidRPr="00800F4D" w:rsidRDefault="0031436A"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Benefits of prototyping</w:t>
      </w:r>
    </w:p>
    <w:p w14:paraId="0D860EFA"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Improved system usability.</w:t>
      </w:r>
    </w:p>
    <w:p w14:paraId="6AF94730"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A closer match to users’ real needs.</w:t>
      </w:r>
    </w:p>
    <w:p w14:paraId="782CE961"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Improved design quality.</w:t>
      </w:r>
    </w:p>
    <w:p w14:paraId="6E0232A2"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Improved maintainability.</w:t>
      </w:r>
    </w:p>
    <w:p w14:paraId="5D47823E" w14:textId="655D6F8E" w:rsidR="0031436A" w:rsidRPr="00800F4D" w:rsidRDefault="0031436A" w:rsidP="00800F4D">
      <w:pPr>
        <w:pStyle w:val="normal2"/>
        <w:numPr>
          <w:ilvl w:val="1"/>
          <w:numId w:val="11"/>
        </w:numPr>
        <w:rPr>
          <w:rFonts w:asciiTheme="minorHAnsi" w:hAnsiTheme="minorHAnsi"/>
          <w:sz w:val="22"/>
          <w:szCs w:val="22"/>
        </w:rPr>
      </w:pPr>
      <w:r w:rsidRPr="00800F4D">
        <w:rPr>
          <w:rFonts w:asciiTheme="minorHAnsi" w:hAnsiTheme="minorHAnsi"/>
          <w:sz w:val="22"/>
          <w:szCs w:val="22"/>
          <w:lang w:val="en-CA"/>
        </w:rPr>
        <w:lastRenderedPageBreak/>
        <w:t>Reduced development effort</w:t>
      </w:r>
    </w:p>
    <w:p w14:paraId="2EC9C632" w14:textId="77777777" w:rsidR="0031436A" w:rsidRPr="00800F4D" w:rsidRDefault="0031436A" w:rsidP="00800F4D">
      <w:pPr>
        <w:pStyle w:val="normal2"/>
        <w:ind w:left="1440"/>
        <w:rPr>
          <w:rFonts w:asciiTheme="minorHAnsi" w:hAnsiTheme="minorHAnsi"/>
          <w:sz w:val="22"/>
          <w:szCs w:val="22"/>
        </w:rPr>
      </w:pPr>
    </w:p>
    <w:p w14:paraId="5724D116" w14:textId="6388CCA1" w:rsidR="0031436A" w:rsidRPr="00800F4D" w:rsidRDefault="0031436A" w:rsidP="00800F4D">
      <w:pPr>
        <w:pStyle w:val="normal2"/>
        <w:numPr>
          <w:ilvl w:val="0"/>
          <w:numId w:val="11"/>
        </w:numPr>
        <w:rPr>
          <w:rFonts w:asciiTheme="minorHAnsi" w:hAnsiTheme="minorHAnsi"/>
          <w:sz w:val="22"/>
          <w:szCs w:val="22"/>
        </w:rPr>
      </w:pPr>
      <w:r w:rsidRPr="00800F4D">
        <w:rPr>
          <w:rFonts w:asciiTheme="minorHAnsi" w:hAnsiTheme="minorHAnsi"/>
          <w:sz w:val="22"/>
          <w:szCs w:val="22"/>
        </w:rPr>
        <w:t>Throw away prototypes</w:t>
      </w:r>
    </w:p>
    <w:p w14:paraId="73B08CBA"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It may be impossible to tune the system to meet non-functional requirements;</w:t>
      </w:r>
    </w:p>
    <w:p w14:paraId="5713B314"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Prototypes are normally undocumented;</w:t>
      </w:r>
    </w:p>
    <w:p w14:paraId="29C9FBAE" w14:textId="77777777" w:rsidR="00EC180C"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The prototype structure is usually degraded through rapid change;</w:t>
      </w:r>
    </w:p>
    <w:p w14:paraId="0DC5422F" w14:textId="1C1B1530" w:rsidR="0031436A" w:rsidRPr="00800F4D" w:rsidRDefault="00EC180C"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rPr>
        <w:t xml:space="preserve">The prototype probably will not meet normal </w:t>
      </w:r>
      <w:r w:rsidR="0031436A" w:rsidRPr="00800F4D">
        <w:rPr>
          <w:rFonts w:asciiTheme="minorHAnsi" w:hAnsiTheme="minorHAnsi"/>
          <w:sz w:val="22"/>
          <w:szCs w:val="22"/>
        </w:rPr>
        <w:t>organizational</w:t>
      </w:r>
      <w:r w:rsidRPr="00800F4D">
        <w:rPr>
          <w:rFonts w:asciiTheme="minorHAnsi" w:hAnsiTheme="minorHAnsi"/>
          <w:sz w:val="22"/>
          <w:szCs w:val="22"/>
        </w:rPr>
        <w:t xml:space="preserve"> quality standards.</w:t>
      </w:r>
    </w:p>
    <w:p w14:paraId="564B43B0" w14:textId="77777777" w:rsidR="0031436A" w:rsidRPr="00800F4D" w:rsidRDefault="0031436A" w:rsidP="00800F4D">
      <w:pPr>
        <w:pStyle w:val="normal2"/>
        <w:ind w:left="1440"/>
        <w:rPr>
          <w:rFonts w:asciiTheme="minorHAnsi" w:hAnsiTheme="minorHAnsi"/>
          <w:sz w:val="22"/>
          <w:szCs w:val="22"/>
          <w:lang w:val="en-CA"/>
        </w:rPr>
      </w:pPr>
    </w:p>
    <w:p w14:paraId="6B55BF43" w14:textId="4AEC3A6E" w:rsidR="0031436A" w:rsidRPr="00800F4D" w:rsidRDefault="00624D37" w:rsidP="00800F4D">
      <w:pPr>
        <w:pStyle w:val="normal2"/>
        <w:numPr>
          <w:ilvl w:val="0"/>
          <w:numId w:val="11"/>
        </w:numPr>
        <w:rPr>
          <w:rFonts w:asciiTheme="minorHAnsi" w:hAnsiTheme="minorHAnsi"/>
          <w:sz w:val="22"/>
          <w:szCs w:val="22"/>
          <w:lang w:val="en-CA"/>
        </w:rPr>
      </w:pPr>
      <w:r w:rsidRPr="00800F4D">
        <w:rPr>
          <w:rFonts w:asciiTheme="minorHAnsi" w:hAnsiTheme="minorHAnsi"/>
          <w:sz w:val="22"/>
          <w:szCs w:val="22"/>
          <w:lang w:val="en-CA"/>
        </w:rPr>
        <w:t>Incremental delivery</w:t>
      </w:r>
    </w:p>
    <w:p w14:paraId="05208072" w14:textId="3BEE88B4"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GB"/>
        </w:rPr>
        <w:t>the development and delivery is broken down into increments with each increment delivering part of the required functionality</w:t>
      </w:r>
    </w:p>
    <w:p w14:paraId="7F5FBCD5" w14:textId="2BF31192"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GB"/>
        </w:rPr>
        <w:t>User requirements are prioritised and the highest priority requirements are included in early increments</w:t>
      </w:r>
    </w:p>
    <w:p w14:paraId="40D25231" w14:textId="77777777" w:rsidR="00624D37" w:rsidRPr="00800F4D" w:rsidRDefault="00624D37" w:rsidP="00800F4D">
      <w:pPr>
        <w:pStyle w:val="normal2"/>
        <w:ind w:left="1440"/>
        <w:rPr>
          <w:rFonts w:asciiTheme="minorHAnsi" w:hAnsiTheme="minorHAnsi"/>
          <w:sz w:val="22"/>
          <w:szCs w:val="22"/>
          <w:lang w:val="en-CA"/>
        </w:rPr>
      </w:pPr>
    </w:p>
    <w:p w14:paraId="3F387DAA" w14:textId="447D9A50" w:rsidR="00624D37" w:rsidRPr="00800F4D" w:rsidRDefault="00624D37" w:rsidP="00800F4D">
      <w:pPr>
        <w:pStyle w:val="normal2"/>
        <w:numPr>
          <w:ilvl w:val="0"/>
          <w:numId w:val="11"/>
        </w:numPr>
        <w:rPr>
          <w:rFonts w:asciiTheme="minorHAnsi" w:hAnsiTheme="minorHAnsi"/>
          <w:sz w:val="22"/>
          <w:szCs w:val="22"/>
          <w:lang w:val="en-CA"/>
        </w:rPr>
      </w:pPr>
      <w:r w:rsidRPr="00800F4D">
        <w:rPr>
          <w:rFonts w:asciiTheme="minorHAnsi" w:hAnsiTheme="minorHAnsi"/>
          <w:sz w:val="22"/>
          <w:szCs w:val="22"/>
          <w:lang w:val="en-GB"/>
        </w:rPr>
        <w:t>Process improvement</w:t>
      </w:r>
    </w:p>
    <w:p w14:paraId="7539C669" w14:textId="76269295"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GB"/>
        </w:rPr>
        <w:t>Way to enhance quality of software</w:t>
      </w:r>
    </w:p>
    <w:p w14:paraId="694AD051" w14:textId="46143639"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CA"/>
        </w:rPr>
        <w:t>Process maturity approach</w:t>
      </w:r>
    </w:p>
    <w:p w14:paraId="6EAB8B84" w14:textId="43ECFB8D"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CA"/>
        </w:rPr>
        <w:t>Agile approach</w:t>
      </w:r>
    </w:p>
    <w:p w14:paraId="48FCEC71" w14:textId="77777777" w:rsidR="00384D69" w:rsidRPr="00800F4D" w:rsidRDefault="00384D69" w:rsidP="00800F4D">
      <w:pPr>
        <w:pStyle w:val="normal2"/>
        <w:ind w:left="1440"/>
        <w:rPr>
          <w:rFonts w:asciiTheme="minorHAnsi" w:hAnsiTheme="minorHAnsi"/>
          <w:sz w:val="22"/>
          <w:szCs w:val="22"/>
          <w:lang w:val="en-CA"/>
        </w:rPr>
      </w:pPr>
    </w:p>
    <w:p w14:paraId="61D1AD29" w14:textId="0ECD7339" w:rsidR="00624D37" w:rsidRPr="00800F4D" w:rsidRDefault="00624D37" w:rsidP="00800F4D">
      <w:pPr>
        <w:pStyle w:val="normal2"/>
        <w:numPr>
          <w:ilvl w:val="0"/>
          <w:numId w:val="11"/>
        </w:numPr>
        <w:rPr>
          <w:rFonts w:asciiTheme="minorHAnsi" w:hAnsiTheme="minorHAnsi"/>
          <w:sz w:val="22"/>
          <w:szCs w:val="22"/>
          <w:lang w:val="en-CA"/>
        </w:rPr>
      </w:pPr>
      <w:r w:rsidRPr="00800F4D">
        <w:rPr>
          <w:rFonts w:asciiTheme="minorHAnsi" w:hAnsiTheme="minorHAnsi"/>
          <w:sz w:val="22"/>
          <w:szCs w:val="22"/>
          <w:lang w:val="en-CA"/>
        </w:rPr>
        <w:t>Process improvement activities</w:t>
      </w:r>
    </w:p>
    <w:p w14:paraId="757B1B26" w14:textId="75F9B360"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CA"/>
        </w:rPr>
        <w:t>Measure</w:t>
      </w:r>
    </w:p>
    <w:p w14:paraId="777D417C" w14:textId="77777777"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CA"/>
        </w:rPr>
        <w:t xml:space="preserve">Analysis </w:t>
      </w:r>
    </w:p>
    <w:p w14:paraId="7ACA1344" w14:textId="68ABBCD9" w:rsidR="00624D37" w:rsidRPr="00800F4D" w:rsidRDefault="00624D37" w:rsidP="00800F4D">
      <w:pPr>
        <w:pStyle w:val="normal2"/>
        <w:numPr>
          <w:ilvl w:val="1"/>
          <w:numId w:val="11"/>
        </w:numPr>
        <w:rPr>
          <w:rFonts w:asciiTheme="minorHAnsi" w:hAnsiTheme="minorHAnsi"/>
          <w:sz w:val="22"/>
          <w:szCs w:val="22"/>
          <w:lang w:val="en-CA"/>
        </w:rPr>
      </w:pPr>
      <w:r w:rsidRPr="00800F4D">
        <w:rPr>
          <w:rFonts w:asciiTheme="minorHAnsi" w:hAnsiTheme="minorHAnsi"/>
          <w:sz w:val="22"/>
          <w:szCs w:val="22"/>
          <w:lang w:val="en-CA"/>
        </w:rPr>
        <w:t>Change</w:t>
      </w:r>
    </w:p>
    <w:p w14:paraId="3F85CC6E" w14:textId="4171AF9F" w:rsidR="0022140D" w:rsidRPr="00800F4D" w:rsidRDefault="00FF33BE" w:rsidP="00800F4D">
      <w:pPr>
        <w:pStyle w:val="Heading1"/>
      </w:pPr>
      <w:r w:rsidRPr="00800F4D">
        <w:t xml:space="preserve">Lesson 2 </w:t>
      </w:r>
      <w:r w:rsidR="0022140D" w:rsidRPr="00800F4D">
        <w:t xml:space="preserve">Flashcards (Chapter </w:t>
      </w:r>
      <w:r w:rsidR="0030508C" w:rsidRPr="00800F4D">
        <w:t>3</w:t>
      </w:r>
      <w:r w:rsidRPr="00800F4D">
        <w:t>: Agile Software Development</w:t>
      </w:r>
      <w:r w:rsidR="0022140D" w:rsidRPr="00800F4D">
        <w:t>)</w:t>
      </w:r>
    </w:p>
    <w:p w14:paraId="2C3B2022" w14:textId="77777777" w:rsidR="00800F4D" w:rsidRDefault="00800F4D" w:rsidP="00800F4D">
      <w:pPr>
        <w:pStyle w:val="ListParagraph"/>
        <w:spacing w:after="0" w:line="240" w:lineRule="auto"/>
      </w:pPr>
    </w:p>
    <w:p w14:paraId="132E18F8" w14:textId="00166384" w:rsidR="004C42DC" w:rsidRPr="00800F4D" w:rsidRDefault="00384D69" w:rsidP="00800F4D">
      <w:pPr>
        <w:pStyle w:val="ListParagraph"/>
        <w:numPr>
          <w:ilvl w:val="0"/>
          <w:numId w:val="10"/>
        </w:numPr>
        <w:spacing w:after="0" w:line="240" w:lineRule="auto"/>
      </w:pPr>
      <w:r w:rsidRPr="00800F4D">
        <w:t>Rapid software development</w:t>
      </w:r>
    </w:p>
    <w:p w14:paraId="64726233" w14:textId="615DCA6E" w:rsidR="004C42DC" w:rsidRPr="00800F4D" w:rsidRDefault="00384D69" w:rsidP="00800F4D">
      <w:pPr>
        <w:pStyle w:val="ListParagraph"/>
        <w:numPr>
          <w:ilvl w:val="0"/>
          <w:numId w:val="17"/>
        </w:numPr>
        <w:spacing w:after="0" w:line="240" w:lineRule="auto"/>
      </w:pPr>
      <w:r w:rsidRPr="00800F4D">
        <w:t>often  most important requirement of software</w:t>
      </w:r>
    </w:p>
    <w:p w14:paraId="6EF9240F" w14:textId="77777777" w:rsidR="004C42DC" w:rsidRPr="00800F4D" w:rsidRDefault="004C42DC" w:rsidP="00800F4D">
      <w:pPr>
        <w:spacing w:after="0" w:line="240" w:lineRule="auto"/>
      </w:pPr>
    </w:p>
    <w:p w14:paraId="0DC0723C" w14:textId="1C6C9779" w:rsidR="004C42DC" w:rsidRPr="00800F4D" w:rsidRDefault="00153D4D" w:rsidP="00800F4D">
      <w:pPr>
        <w:pStyle w:val="ListParagraph"/>
        <w:numPr>
          <w:ilvl w:val="0"/>
          <w:numId w:val="10"/>
        </w:numPr>
        <w:spacing w:after="0" w:line="240" w:lineRule="auto"/>
      </w:pPr>
      <w:r w:rsidRPr="00800F4D">
        <w:t>A</w:t>
      </w:r>
      <w:r w:rsidR="004C42DC" w:rsidRPr="00800F4D">
        <w:t xml:space="preserve">gile </w:t>
      </w:r>
      <w:r w:rsidR="00384D69" w:rsidRPr="00800F4D">
        <w:t>development</w:t>
      </w:r>
    </w:p>
    <w:p w14:paraId="1AA44588" w14:textId="0CFBD095" w:rsidR="004C42DC" w:rsidRPr="00800F4D" w:rsidRDefault="00384D69" w:rsidP="00800F4D">
      <w:pPr>
        <w:pStyle w:val="ListParagraph"/>
        <w:numPr>
          <w:ilvl w:val="0"/>
          <w:numId w:val="17"/>
        </w:numPr>
        <w:spacing w:after="0" w:line="240" w:lineRule="auto"/>
      </w:pPr>
      <w:r w:rsidRPr="00800F4D">
        <w:t>Program specification, design and implementation are inter-leaved</w:t>
      </w:r>
    </w:p>
    <w:p w14:paraId="271C3D2B" w14:textId="5A3C845B" w:rsidR="00384D69" w:rsidRPr="00800F4D" w:rsidRDefault="0041768D" w:rsidP="00800F4D">
      <w:pPr>
        <w:pStyle w:val="ListParagraph"/>
        <w:numPr>
          <w:ilvl w:val="0"/>
          <w:numId w:val="17"/>
        </w:numPr>
        <w:spacing w:after="0" w:line="240" w:lineRule="auto"/>
      </w:pPr>
      <w:r w:rsidRPr="00800F4D">
        <w:t>Delivered system as a series of versions</w:t>
      </w:r>
    </w:p>
    <w:p w14:paraId="5EAE7577" w14:textId="0278331A" w:rsidR="0041768D" w:rsidRPr="00800F4D" w:rsidRDefault="0041768D" w:rsidP="00800F4D">
      <w:pPr>
        <w:pStyle w:val="ListParagraph"/>
        <w:numPr>
          <w:ilvl w:val="0"/>
          <w:numId w:val="17"/>
        </w:numPr>
        <w:spacing w:after="0" w:line="240" w:lineRule="auto"/>
      </w:pPr>
      <w:r w:rsidRPr="00800F4D">
        <w:t>Frequent delivery 2 to 4 weeks</w:t>
      </w:r>
    </w:p>
    <w:p w14:paraId="503E560E" w14:textId="0FEE7930" w:rsidR="0041768D" w:rsidRPr="00800F4D" w:rsidRDefault="0041768D" w:rsidP="00800F4D">
      <w:pPr>
        <w:pStyle w:val="ListParagraph"/>
        <w:numPr>
          <w:ilvl w:val="0"/>
          <w:numId w:val="17"/>
        </w:numPr>
        <w:spacing w:after="0" w:line="240" w:lineRule="auto"/>
      </w:pPr>
      <w:r w:rsidRPr="00800F4D">
        <w:t>Minimal documentation</w:t>
      </w:r>
    </w:p>
    <w:p w14:paraId="568D0C8D" w14:textId="77777777" w:rsidR="00153D4D" w:rsidRPr="00800F4D" w:rsidRDefault="00153D4D" w:rsidP="00800F4D">
      <w:pPr>
        <w:spacing w:after="0" w:line="240" w:lineRule="auto"/>
      </w:pPr>
    </w:p>
    <w:p w14:paraId="6FD2619D" w14:textId="0C0009CC" w:rsidR="00153D4D" w:rsidRPr="00800F4D" w:rsidRDefault="00153D4D" w:rsidP="00800F4D">
      <w:pPr>
        <w:pStyle w:val="ListParagraph"/>
        <w:numPr>
          <w:ilvl w:val="0"/>
          <w:numId w:val="10"/>
        </w:numPr>
        <w:spacing w:after="0" w:line="240" w:lineRule="auto"/>
      </w:pPr>
      <w:r w:rsidRPr="00800F4D">
        <w:rPr>
          <w:rFonts w:eastAsia="Cambria"/>
        </w:rPr>
        <w:t>Plan driven development</w:t>
      </w:r>
    </w:p>
    <w:p w14:paraId="750A80F2" w14:textId="77777777" w:rsidR="0041768D" w:rsidRPr="00800F4D" w:rsidRDefault="0041768D" w:rsidP="00800F4D">
      <w:pPr>
        <w:pStyle w:val="ListParagraph"/>
        <w:numPr>
          <w:ilvl w:val="0"/>
          <w:numId w:val="17"/>
        </w:numPr>
        <w:spacing w:after="0" w:line="240" w:lineRule="auto"/>
      </w:pPr>
      <w:r w:rsidRPr="00800F4D">
        <w:t>Separate development stages with outputs at each stage</w:t>
      </w:r>
    </w:p>
    <w:p w14:paraId="2F01BF79" w14:textId="77777777" w:rsidR="0041768D" w:rsidRPr="00800F4D" w:rsidRDefault="0041768D" w:rsidP="00800F4D">
      <w:pPr>
        <w:pStyle w:val="ListParagraph"/>
        <w:numPr>
          <w:ilvl w:val="0"/>
          <w:numId w:val="17"/>
        </w:numPr>
        <w:spacing w:after="0" w:line="240" w:lineRule="auto"/>
      </w:pPr>
      <w:r w:rsidRPr="00800F4D">
        <w:t>Iteration occurs within activities</w:t>
      </w:r>
    </w:p>
    <w:p w14:paraId="14C80D70" w14:textId="77777777" w:rsidR="0041768D" w:rsidRPr="00800F4D" w:rsidRDefault="0041768D" w:rsidP="00800F4D">
      <w:pPr>
        <w:spacing w:after="0" w:line="240" w:lineRule="auto"/>
      </w:pPr>
    </w:p>
    <w:p w14:paraId="59B8402D" w14:textId="13347023" w:rsidR="0041768D" w:rsidRPr="00800F4D" w:rsidRDefault="0041768D" w:rsidP="00800F4D">
      <w:pPr>
        <w:pStyle w:val="ListParagraph"/>
        <w:numPr>
          <w:ilvl w:val="0"/>
          <w:numId w:val="10"/>
        </w:numPr>
        <w:spacing w:after="0" w:line="240" w:lineRule="auto"/>
      </w:pPr>
      <w:r w:rsidRPr="00800F4D">
        <w:rPr>
          <w:rFonts w:eastAsia="Cambria"/>
        </w:rPr>
        <w:t>Agile development</w:t>
      </w:r>
    </w:p>
    <w:p w14:paraId="0C82EAEC" w14:textId="44F80203" w:rsidR="0041768D" w:rsidRPr="00800F4D" w:rsidRDefault="0041768D" w:rsidP="00800F4D">
      <w:pPr>
        <w:pStyle w:val="ListParagraph"/>
        <w:numPr>
          <w:ilvl w:val="0"/>
          <w:numId w:val="17"/>
        </w:numPr>
        <w:spacing w:after="0" w:line="240" w:lineRule="auto"/>
      </w:pPr>
      <w:r w:rsidRPr="00800F4D">
        <w:t>Specification, design, implement and testing interleaved</w:t>
      </w:r>
    </w:p>
    <w:p w14:paraId="05451944" w14:textId="06E5173C" w:rsidR="0041768D" w:rsidRPr="00800F4D" w:rsidRDefault="0041768D" w:rsidP="00800F4D">
      <w:pPr>
        <w:pStyle w:val="ListParagraph"/>
        <w:numPr>
          <w:ilvl w:val="0"/>
          <w:numId w:val="17"/>
        </w:numPr>
        <w:spacing w:after="0" w:line="240" w:lineRule="auto"/>
      </w:pPr>
      <w:r w:rsidRPr="00800F4D">
        <w:t>Small to medium sized product</w:t>
      </w:r>
    </w:p>
    <w:p w14:paraId="1DB911E5" w14:textId="05369686" w:rsidR="0041768D" w:rsidRPr="00800F4D" w:rsidRDefault="0041768D" w:rsidP="00800F4D">
      <w:pPr>
        <w:pStyle w:val="ListParagraph"/>
        <w:numPr>
          <w:ilvl w:val="0"/>
          <w:numId w:val="17"/>
        </w:numPr>
        <w:spacing w:after="0" w:line="240" w:lineRule="auto"/>
      </w:pPr>
      <w:r w:rsidRPr="00800F4D">
        <w:t>Customer involvement</w:t>
      </w:r>
    </w:p>
    <w:p w14:paraId="7971F458" w14:textId="77777777" w:rsidR="0041768D" w:rsidRPr="00800F4D" w:rsidRDefault="0041768D" w:rsidP="00800F4D">
      <w:pPr>
        <w:spacing w:after="0" w:line="240" w:lineRule="auto"/>
      </w:pPr>
    </w:p>
    <w:p w14:paraId="23B7CA35" w14:textId="40677DCB" w:rsidR="0041768D" w:rsidRPr="00800F4D" w:rsidRDefault="0041768D" w:rsidP="00800F4D">
      <w:pPr>
        <w:pStyle w:val="ListParagraph"/>
        <w:numPr>
          <w:ilvl w:val="0"/>
          <w:numId w:val="10"/>
        </w:numPr>
        <w:spacing w:after="0" w:line="240" w:lineRule="auto"/>
      </w:pPr>
      <w:r w:rsidRPr="00800F4D">
        <w:rPr>
          <w:rFonts w:eastAsia="Cambria"/>
        </w:rPr>
        <w:t>Aim of agile</w:t>
      </w:r>
    </w:p>
    <w:p w14:paraId="5CD51F01" w14:textId="3A27CDF9" w:rsidR="0041768D" w:rsidRPr="00800F4D" w:rsidRDefault="0041768D" w:rsidP="00800F4D">
      <w:pPr>
        <w:pStyle w:val="ListParagraph"/>
        <w:numPr>
          <w:ilvl w:val="0"/>
          <w:numId w:val="17"/>
        </w:numPr>
        <w:spacing w:after="0" w:line="240" w:lineRule="auto"/>
      </w:pPr>
      <w:r w:rsidRPr="00800F4D">
        <w:lastRenderedPageBreak/>
        <w:t>To reduce overhead in software process</w:t>
      </w:r>
    </w:p>
    <w:p w14:paraId="397AE173" w14:textId="2F85C514" w:rsidR="0041768D" w:rsidRPr="00800F4D" w:rsidRDefault="0041768D" w:rsidP="00800F4D">
      <w:pPr>
        <w:pStyle w:val="ListParagraph"/>
        <w:numPr>
          <w:ilvl w:val="0"/>
          <w:numId w:val="17"/>
        </w:numPr>
        <w:spacing w:after="0" w:line="240" w:lineRule="auto"/>
      </w:pPr>
      <w:r w:rsidRPr="00800F4D">
        <w:t>Reduced documentation</w:t>
      </w:r>
    </w:p>
    <w:p w14:paraId="7860AACF" w14:textId="245066AB" w:rsidR="0041768D" w:rsidRPr="00800F4D" w:rsidRDefault="0041768D" w:rsidP="00800F4D">
      <w:pPr>
        <w:pStyle w:val="ListParagraph"/>
        <w:numPr>
          <w:ilvl w:val="0"/>
          <w:numId w:val="17"/>
        </w:numPr>
        <w:spacing w:after="0" w:line="240" w:lineRule="auto"/>
      </w:pPr>
      <w:r w:rsidRPr="00800F4D">
        <w:t>Respond quickly to changing requirements</w:t>
      </w:r>
    </w:p>
    <w:p w14:paraId="2353DF49" w14:textId="77777777" w:rsidR="0041768D" w:rsidRPr="00800F4D" w:rsidRDefault="0041768D" w:rsidP="00800F4D">
      <w:pPr>
        <w:spacing w:after="0" w:line="240" w:lineRule="auto"/>
      </w:pPr>
    </w:p>
    <w:p w14:paraId="63A9CA82" w14:textId="05B8B4BC" w:rsidR="0041768D" w:rsidRPr="00800F4D" w:rsidRDefault="0041768D" w:rsidP="00800F4D">
      <w:pPr>
        <w:pStyle w:val="ListParagraph"/>
        <w:numPr>
          <w:ilvl w:val="0"/>
          <w:numId w:val="10"/>
        </w:numPr>
        <w:spacing w:after="0" w:line="240" w:lineRule="auto"/>
      </w:pPr>
      <w:r w:rsidRPr="00800F4D">
        <w:rPr>
          <w:rFonts w:eastAsia="Cambria"/>
        </w:rPr>
        <w:t>Extreme programming</w:t>
      </w:r>
    </w:p>
    <w:p w14:paraId="03CAD903" w14:textId="11AB51BC" w:rsidR="0041768D" w:rsidRPr="00800F4D" w:rsidRDefault="0041768D" w:rsidP="00800F4D">
      <w:pPr>
        <w:pStyle w:val="ListParagraph"/>
        <w:numPr>
          <w:ilvl w:val="0"/>
          <w:numId w:val="17"/>
        </w:numPr>
        <w:spacing w:after="0" w:line="240" w:lineRule="auto"/>
      </w:pPr>
      <w:r w:rsidRPr="00800F4D">
        <w:t>Incremental planning</w:t>
      </w:r>
    </w:p>
    <w:p w14:paraId="4FD0A088" w14:textId="05A554FF" w:rsidR="0041768D" w:rsidRPr="00800F4D" w:rsidRDefault="0041768D" w:rsidP="00800F4D">
      <w:pPr>
        <w:pStyle w:val="ListParagraph"/>
        <w:numPr>
          <w:ilvl w:val="0"/>
          <w:numId w:val="17"/>
        </w:numPr>
        <w:spacing w:after="0" w:line="240" w:lineRule="auto"/>
      </w:pPr>
      <w:r w:rsidRPr="00800F4D">
        <w:t>Small releases</w:t>
      </w:r>
    </w:p>
    <w:p w14:paraId="248B0E03" w14:textId="1D96B6D2" w:rsidR="0041768D" w:rsidRPr="00800F4D" w:rsidRDefault="0041768D" w:rsidP="00800F4D">
      <w:pPr>
        <w:pStyle w:val="ListParagraph"/>
        <w:numPr>
          <w:ilvl w:val="0"/>
          <w:numId w:val="17"/>
        </w:numPr>
        <w:spacing w:after="0" w:line="240" w:lineRule="auto"/>
      </w:pPr>
      <w:r w:rsidRPr="00800F4D">
        <w:t>Simple design</w:t>
      </w:r>
    </w:p>
    <w:p w14:paraId="1B0B5A5F" w14:textId="68CB65CB" w:rsidR="0041768D" w:rsidRPr="00800F4D" w:rsidRDefault="0041768D" w:rsidP="00800F4D">
      <w:pPr>
        <w:pStyle w:val="ListParagraph"/>
        <w:numPr>
          <w:ilvl w:val="0"/>
          <w:numId w:val="17"/>
        </w:numPr>
        <w:spacing w:after="0" w:line="240" w:lineRule="auto"/>
      </w:pPr>
      <w:r w:rsidRPr="00800F4D">
        <w:t>Test first</w:t>
      </w:r>
    </w:p>
    <w:p w14:paraId="0C4539D5" w14:textId="3786EEAD" w:rsidR="0041768D" w:rsidRPr="00800F4D" w:rsidRDefault="0041768D" w:rsidP="00800F4D">
      <w:pPr>
        <w:pStyle w:val="ListParagraph"/>
        <w:numPr>
          <w:ilvl w:val="0"/>
          <w:numId w:val="17"/>
        </w:numPr>
        <w:spacing w:after="0" w:line="240" w:lineRule="auto"/>
      </w:pPr>
      <w:r w:rsidRPr="00800F4D">
        <w:t>Refactoring</w:t>
      </w:r>
    </w:p>
    <w:p w14:paraId="4E7F2C5A" w14:textId="36E2F6E6" w:rsidR="0041768D" w:rsidRPr="00800F4D" w:rsidRDefault="0041768D" w:rsidP="00800F4D">
      <w:pPr>
        <w:pStyle w:val="ListParagraph"/>
        <w:numPr>
          <w:ilvl w:val="0"/>
          <w:numId w:val="17"/>
        </w:numPr>
        <w:spacing w:after="0" w:line="240" w:lineRule="auto"/>
      </w:pPr>
      <w:r w:rsidRPr="00800F4D">
        <w:t>Pair programming</w:t>
      </w:r>
    </w:p>
    <w:p w14:paraId="7FD559CC" w14:textId="31620DFA" w:rsidR="0041768D" w:rsidRPr="00800F4D" w:rsidRDefault="0041768D" w:rsidP="00800F4D">
      <w:pPr>
        <w:pStyle w:val="ListParagraph"/>
        <w:numPr>
          <w:ilvl w:val="0"/>
          <w:numId w:val="17"/>
        </w:numPr>
        <w:spacing w:after="0" w:line="240" w:lineRule="auto"/>
      </w:pPr>
      <w:r w:rsidRPr="00800F4D">
        <w:t>Collective ownership</w:t>
      </w:r>
    </w:p>
    <w:p w14:paraId="329FA3F7" w14:textId="46593867" w:rsidR="0041768D" w:rsidRPr="00800F4D" w:rsidRDefault="0041768D" w:rsidP="00800F4D">
      <w:pPr>
        <w:pStyle w:val="ListParagraph"/>
        <w:numPr>
          <w:ilvl w:val="0"/>
          <w:numId w:val="17"/>
        </w:numPr>
        <w:spacing w:after="0" w:line="240" w:lineRule="auto"/>
      </w:pPr>
      <w:r w:rsidRPr="00800F4D">
        <w:t>Continuous integration</w:t>
      </w:r>
    </w:p>
    <w:p w14:paraId="0570C622" w14:textId="5FF66E2A" w:rsidR="0041768D" w:rsidRPr="00800F4D" w:rsidRDefault="0041768D" w:rsidP="00800F4D">
      <w:pPr>
        <w:pStyle w:val="ListParagraph"/>
        <w:numPr>
          <w:ilvl w:val="0"/>
          <w:numId w:val="17"/>
        </w:numPr>
        <w:spacing w:after="0" w:line="240" w:lineRule="auto"/>
      </w:pPr>
      <w:r w:rsidRPr="00800F4D">
        <w:t>Sustainable pace</w:t>
      </w:r>
    </w:p>
    <w:p w14:paraId="0BED2CB5" w14:textId="780861FB" w:rsidR="0041768D" w:rsidRPr="00800F4D" w:rsidRDefault="0041768D" w:rsidP="00800F4D">
      <w:pPr>
        <w:pStyle w:val="ListParagraph"/>
        <w:numPr>
          <w:ilvl w:val="0"/>
          <w:numId w:val="17"/>
        </w:numPr>
        <w:spacing w:after="0" w:line="240" w:lineRule="auto"/>
      </w:pPr>
      <w:r w:rsidRPr="00800F4D">
        <w:t>Customer involvement</w:t>
      </w:r>
    </w:p>
    <w:p w14:paraId="3B7F7262" w14:textId="77777777" w:rsidR="0041768D" w:rsidRPr="00800F4D" w:rsidRDefault="0041768D" w:rsidP="00800F4D">
      <w:pPr>
        <w:pStyle w:val="ListParagraph"/>
        <w:spacing w:after="0" w:line="240" w:lineRule="auto"/>
        <w:ind w:left="1080"/>
      </w:pPr>
    </w:p>
    <w:p w14:paraId="4CFDD9B6" w14:textId="38EA11C4" w:rsidR="0041768D" w:rsidRPr="00800F4D" w:rsidRDefault="0041768D" w:rsidP="00800F4D">
      <w:pPr>
        <w:pStyle w:val="ListParagraph"/>
        <w:numPr>
          <w:ilvl w:val="0"/>
          <w:numId w:val="10"/>
        </w:numPr>
        <w:spacing w:after="0" w:line="240" w:lineRule="auto"/>
      </w:pPr>
      <w:r w:rsidRPr="00800F4D">
        <w:rPr>
          <w:rFonts w:eastAsia="Cambria"/>
        </w:rPr>
        <w:t>User stories</w:t>
      </w:r>
    </w:p>
    <w:p w14:paraId="4195FB8D" w14:textId="5E3CB382" w:rsidR="0041768D" w:rsidRPr="00800F4D" w:rsidRDefault="0041768D" w:rsidP="00800F4D">
      <w:pPr>
        <w:pStyle w:val="ListParagraph"/>
        <w:numPr>
          <w:ilvl w:val="0"/>
          <w:numId w:val="17"/>
        </w:numPr>
        <w:spacing w:after="0" w:line="240" w:lineRule="auto"/>
      </w:pPr>
      <w:r w:rsidRPr="00800F4D">
        <w:t>To capture requirements</w:t>
      </w:r>
    </w:p>
    <w:p w14:paraId="6ECB69A1" w14:textId="77777777" w:rsidR="0041768D" w:rsidRPr="00800F4D" w:rsidRDefault="0041768D" w:rsidP="00800F4D">
      <w:pPr>
        <w:spacing w:after="0" w:line="240" w:lineRule="auto"/>
      </w:pPr>
    </w:p>
    <w:p w14:paraId="0CA03296" w14:textId="77A6A3D9" w:rsidR="0041768D" w:rsidRPr="00800F4D" w:rsidRDefault="0041768D" w:rsidP="00800F4D">
      <w:pPr>
        <w:pStyle w:val="ListParagraph"/>
        <w:numPr>
          <w:ilvl w:val="0"/>
          <w:numId w:val="10"/>
        </w:numPr>
        <w:spacing w:after="0" w:line="240" w:lineRule="auto"/>
      </w:pPr>
      <w:r w:rsidRPr="00800F4D">
        <w:rPr>
          <w:rFonts w:eastAsia="Cambria"/>
        </w:rPr>
        <w:t>Refactoring</w:t>
      </w:r>
    </w:p>
    <w:p w14:paraId="6FD7FC93" w14:textId="77777777" w:rsidR="0041768D" w:rsidRPr="00800F4D" w:rsidRDefault="0041768D" w:rsidP="00800F4D">
      <w:pPr>
        <w:spacing w:after="0" w:line="240" w:lineRule="auto"/>
      </w:pPr>
    </w:p>
    <w:p w14:paraId="4C0173FC" w14:textId="2EDC9488" w:rsidR="0041768D" w:rsidRPr="00800F4D" w:rsidRDefault="0041768D" w:rsidP="00800F4D">
      <w:pPr>
        <w:pStyle w:val="ListParagraph"/>
        <w:numPr>
          <w:ilvl w:val="0"/>
          <w:numId w:val="17"/>
        </w:numPr>
        <w:spacing w:after="0" w:line="240" w:lineRule="auto"/>
      </w:pPr>
      <w:r w:rsidRPr="00800F4D">
        <w:rPr>
          <w:rFonts w:eastAsia="Cambria"/>
        </w:rPr>
        <w:t>Constant code improvement to make change easier</w:t>
      </w:r>
    </w:p>
    <w:p w14:paraId="15AF877E" w14:textId="77777777" w:rsidR="0041768D" w:rsidRPr="00800F4D" w:rsidRDefault="0041768D" w:rsidP="00800F4D">
      <w:pPr>
        <w:spacing w:after="0" w:line="240" w:lineRule="auto"/>
      </w:pPr>
    </w:p>
    <w:p w14:paraId="646A393D" w14:textId="2961D84B" w:rsidR="005F579C" w:rsidRPr="00800F4D" w:rsidRDefault="005F579C" w:rsidP="00800F4D">
      <w:pPr>
        <w:pStyle w:val="ListParagraph"/>
        <w:numPr>
          <w:ilvl w:val="0"/>
          <w:numId w:val="10"/>
        </w:numPr>
        <w:spacing w:after="0" w:line="240" w:lineRule="auto"/>
      </w:pPr>
      <w:r w:rsidRPr="00800F4D">
        <w:rPr>
          <w:rFonts w:eastAsia="Cambria"/>
        </w:rPr>
        <w:t>Test-first</w:t>
      </w:r>
    </w:p>
    <w:p w14:paraId="29B38220" w14:textId="3F845D8F" w:rsidR="005F579C" w:rsidRPr="00800F4D" w:rsidRDefault="005F579C" w:rsidP="00800F4D">
      <w:pPr>
        <w:pStyle w:val="ListParagraph"/>
        <w:numPr>
          <w:ilvl w:val="1"/>
          <w:numId w:val="10"/>
        </w:numPr>
        <w:spacing w:after="0" w:line="240" w:lineRule="auto"/>
      </w:pPr>
      <w:r w:rsidRPr="00800F4D">
        <w:rPr>
          <w:rFonts w:eastAsia="Cambria"/>
        </w:rPr>
        <w:t>Write tests before code</w:t>
      </w:r>
    </w:p>
    <w:p w14:paraId="540606BF" w14:textId="20188E2B" w:rsidR="005F579C" w:rsidRPr="00800F4D" w:rsidRDefault="005F579C" w:rsidP="00800F4D">
      <w:pPr>
        <w:pStyle w:val="ListParagraph"/>
        <w:numPr>
          <w:ilvl w:val="1"/>
          <w:numId w:val="10"/>
        </w:numPr>
        <w:spacing w:after="0" w:line="240" w:lineRule="auto"/>
      </w:pPr>
      <w:r w:rsidRPr="00800F4D">
        <w:rPr>
          <w:rFonts w:eastAsia="Cambria"/>
        </w:rPr>
        <w:t>Need test automation</w:t>
      </w:r>
    </w:p>
    <w:p w14:paraId="542D6F9A" w14:textId="77777777" w:rsidR="005F579C" w:rsidRPr="00800F4D" w:rsidRDefault="005F579C" w:rsidP="00800F4D">
      <w:pPr>
        <w:pStyle w:val="ListParagraph"/>
        <w:spacing w:after="0" w:line="240" w:lineRule="auto"/>
        <w:ind w:left="1440"/>
      </w:pPr>
    </w:p>
    <w:p w14:paraId="6D8C6ED2" w14:textId="6F9F7A8D" w:rsidR="005F579C" w:rsidRPr="00800F4D" w:rsidRDefault="005F579C" w:rsidP="00800F4D">
      <w:pPr>
        <w:pStyle w:val="ListParagraph"/>
        <w:numPr>
          <w:ilvl w:val="0"/>
          <w:numId w:val="10"/>
        </w:numPr>
        <w:spacing w:after="0" w:line="240" w:lineRule="auto"/>
      </w:pPr>
      <w:r w:rsidRPr="00800F4D">
        <w:t>Agile project management</w:t>
      </w:r>
    </w:p>
    <w:p w14:paraId="6912D28C" w14:textId="2CFB3D9C" w:rsidR="005F579C" w:rsidRPr="00800F4D" w:rsidRDefault="005F579C" w:rsidP="00800F4D">
      <w:pPr>
        <w:pStyle w:val="ListParagraph"/>
        <w:numPr>
          <w:ilvl w:val="1"/>
          <w:numId w:val="10"/>
        </w:numPr>
        <w:spacing w:after="0" w:line="240" w:lineRule="auto"/>
      </w:pPr>
      <w:r w:rsidRPr="00800F4D">
        <w:t>Need different approach than plan driven</w:t>
      </w:r>
    </w:p>
    <w:p w14:paraId="593C0236" w14:textId="77777777" w:rsidR="0030508C" w:rsidRPr="00800F4D" w:rsidRDefault="0030508C" w:rsidP="00800F4D">
      <w:pPr>
        <w:spacing w:after="0" w:line="240" w:lineRule="auto"/>
      </w:pPr>
    </w:p>
    <w:p w14:paraId="0DA51AB9" w14:textId="03014BF0" w:rsidR="0030508C" w:rsidRPr="00800F4D" w:rsidRDefault="0030508C" w:rsidP="00800F4D">
      <w:pPr>
        <w:pStyle w:val="ListParagraph"/>
        <w:numPr>
          <w:ilvl w:val="0"/>
          <w:numId w:val="10"/>
        </w:numPr>
        <w:spacing w:after="0" w:line="240" w:lineRule="auto"/>
      </w:pPr>
      <w:r w:rsidRPr="00800F4D">
        <w:t>Scrum sprint</w:t>
      </w:r>
    </w:p>
    <w:p w14:paraId="6E65B7B4" w14:textId="67CFDB16" w:rsidR="00A11D4E" w:rsidRPr="00800F4D" w:rsidRDefault="0030508C" w:rsidP="00800F4D">
      <w:pPr>
        <w:pStyle w:val="ListParagraph"/>
        <w:numPr>
          <w:ilvl w:val="0"/>
          <w:numId w:val="17"/>
        </w:numPr>
        <w:spacing w:after="0" w:line="240" w:lineRule="auto"/>
      </w:pPr>
      <w:r w:rsidRPr="00800F4D">
        <w:t xml:space="preserve">A short (3-4 weeks) planning unit in which work to be done is assessed, features are selected for development, </w:t>
      </w:r>
      <w:proofErr w:type="gramStart"/>
      <w:r w:rsidRPr="00800F4D">
        <w:t>the</w:t>
      </w:r>
      <w:proofErr w:type="gramEnd"/>
      <w:r w:rsidRPr="00800F4D">
        <w:t xml:space="preserve"> software is implemented and delivered to system stakeholders.</w:t>
      </w:r>
    </w:p>
    <w:p w14:paraId="3D775C78" w14:textId="77777777" w:rsidR="005F579C" w:rsidRPr="00800F4D" w:rsidRDefault="005F579C" w:rsidP="00800F4D">
      <w:pPr>
        <w:spacing w:after="0" w:line="240" w:lineRule="auto"/>
      </w:pPr>
    </w:p>
    <w:p w14:paraId="2723366C" w14:textId="1AAE3AF5" w:rsidR="005F579C" w:rsidRPr="00800F4D" w:rsidRDefault="005F579C" w:rsidP="00800F4D">
      <w:pPr>
        <w:pStyle w:val="ListParagraph"/>
        <w:numPr>
          <w:ilvl w:val="0"/>
          <w:numId w:val="10"/>
        </w:numPr>
        <w:spacing w:after="0" w:line="240" w:lineRule="auto"/>
      </w:pPr>
      <w:r w:rsidRPr="00800F4D">
        <w:rPr>
          <w:rFonts w:eastAsia="Cambria"/>
        </w:rPr>
        <w:t>Agile problems</w:t>
      </w:r>
    </w:p>
    <w:p w14:paraId="29C16B37" w14:textId="62E8437C" w:rsidR="005F579C" w:rsidRPr="00800F4D" w:rsidRDefault="005F579C" w:rsidP="00800F4D">
      <w:pPr>
        <w:pStyle w:val="ListParagraph"/>
        <w:numPr>
          <w:ilvl w:val="1"/>
          <w:numId w:val="10"/>
        </w:numPr>
        <w:spacing w:after="0" w:line="240" w:lineRule="auto"/>
      </w:pPr>
      <w:r w:rsidRPr="00800F4D">
        <w:rPr>
          <w:rFonts w:eastAsia="Cambria"/>
        </w:rPr>
        <w:t>Scaling up</w:t>
      </w:r>
    </w:p>
    <w:p w14:paraId="261621B6" w14:textId="3F56E069" w:rsidR="005F579C" w:rsidRPr="00800F4D" w:rsidRDefault="005F579C" w:rsidP="00800F4D">
      <w:pPr>
        <w:pStyle w:val="ListParagraph"/>
        <w:numPr>
          <w:ilvl w:val="1"/>
          <w:numId w:val="10"/>
        </w:numPr>
        <w:spacing w:after="0" w:line="240" w:lineRule="auto"/>
      </w:pPr>
      <w:r w:rsidRPr="00800F4D">
        <w:t>Scaling out</w:t>
      </w:r>
    </w:p>
    <w:p w14:paraId="0371C9C9" w14:textId="3398BB94" w:rsidR="005F579C" w:rsidRPr="00800F4D" w:rsidRDefault="005F579C" w:rsidP="00800F4D">
      <w:pPr>
        <w:pStyle w:val="ListParagraph"/>
        <w:numPr>
          <w:ilvl w:val="1"/>
          <w:numId w:val="10"/>
        </w:numPr>
        <w:spacing w:after="0" w:line="240" w:lineRule="auto"/>
      </w:pPr>
      <w:r w:rsidRPr="00800F4D">
        <w:t>Legal approach to contracts</w:t>
      </w:r>
    </w:p>
    <w:p w14:paraId="47DD9BEC" w14:textId="3987F889" w:rsidR="005F579C" w:rsidRPr="00800F4D" w:rsidRDefault="005F579C" w:rsidP="00800F4D">
      <w:pPr>
        <w:pStyle w:val="ListParagraph"/>
        <w:numPr>
          <w:ilvl w:val="1"/>
          <w:numId w:val="10"/>
        </w:numPr>
        <w:spacing w:after="0" w:line="240" w:lineRule="auto"/>
      </w:pPr>
      <w:r w:rsidRPr="00800F4D">
        <w:t>Cost of maintenance</w:t>
      </w:r>
    </w:p>
    <w:p w14:paraId="3056769D" w14:textId="2DE5A8BC" w:rsidR="005F579C" w:rsidRPr="00800F4D" w:rsidRDefault="005F579C" w:rsidP="00800F4D">
      <w:pPr>
        <w:tabs>
          <w:tab w:val="left" w:pos="1290"/>
        </w:tabs>
        <w:spacing w:after="0" w:line="240" w:lineRule="auto"/>
      </w:pPr>
      <w:r w:rsidRPr="00800F4D">
        <w:tab/>
      </w:r>
    </w:p>
    <w:p w14:paraId="00112C85" w14:textId="1F74D634" w:rsidR="005F579C" w:rsidRPr="00800F4D" w:rsidRDefault="005F579C" w:rsidP="00800F4D">
      <w:pPr>
        <w:pStyle w:val="ListParagraph"/>
        <w:numPr>
          <w:ilvl w:val="0"/>
          <w:numId w:val="10"/>
        </w:numPr>
        <w:spacing w:after="0" w:line="240" w:lineRule="auto"/>
      </w:pPr>
      <w:r w:rsidRPr="00800F4D">
        <w:rPr>
          <w:rFonts w:eastAsia="Cambria"/>
        </w:rPr>
        <w:t>System issues with agile</w:t>
      </w:r>
    </w:p>
    <w:p w14:paraId="4FF0EA67" w14:textId="10657637" w:rsidR="005F579C" w:rsidRPr="00800F4D" w:rsidRDefault="005F579C" w:rsidP="00800F4D">
      <w:pPr>
        <w:pStyle w:val="ListParagraph"/>
        <w:numPr>
          <w:ilvl w:val="1"/>
          <w:numId w:val="10"/>
        </w:numPr>
        <w:spacing w:after="0" w:line="240" w:lineRule="auto"/>
      </w:pPr>
      <w:r w:rsidRPr="00800F4D">
        <w:rPr>
          <w:rFonts w:eastAsia="Cambria"/>
        </w:rPr>
        <w:t>System size</w:t>
      </w:r>
    </w:p>
    <w:p w14:paraId="604A4189" w14:textId="6FDEE892" w:rsidR="005F579C" w:rsidRPr="00800F4D" w:rsidRDefault="005F579C" w:rsidP="00800F4D">
      <w:pPr>
        <w:pStyle w:val="ListParagraph"/>
        <w:numPr>
          <w:ilvl w:val="1"/>
          <w:numId w:val="10"/>
        </w:numPr>
        <w:spacing w:after="0" w:line="240" w:lineRule="auto"/>
      </w:pPr>
      <w:r w:rsidRPr="00800F4D">
        <w:rPr>
          <w:rFonts w:eastAsia="Cambria"/>
        </w:rPr>
        <w:t>System types</w:t>
      </w:r>
    </w:p>
    <w:p w14:paraId="6F5375E6" w14:textId="0D08CBFA" w:rsidR="005F579C" w:rsidRPr="00800F4D" w:rsidRDefault="005F579C" w:rsidP="00800F4D">
      <w:pPr>
        <w:pStyle w:val="ListParagraph"/>
        <w:numPr>
          <w:ilvl w:val="1"/>
          <w:numId w:val="10"/>
        </w:numPr>
        <w:spacing w:after="0" w:line="240" w:lineRule="auto"/>
      </w:pPr>
      <w:r w:rsidRPr="00800F4D">
        <w:rPr>
          <w:rFonts w:eastAsia="Cambria"/>
        </w:rPr>
        <w:t>System lifetime</w:t>
      </w:r>
    </w:p>
    <w:p w14:paraId="76F76C75" w14:textId="75B4567E" w:rsidR="005F579C" w:rsidRPr="00800F4D" w:rsidRDefault="005F579C" w:rsidP="00800F4D">
      <w:pPr>
        <w:pStyle w:val="ListParagraph"/>
        <w:numPr>
          <w:ilvl w:val="1"/>
          <w:numId w:val="10"/>
        </w:numPr>
        <w:spacing w:after="0" w:line="240" w:lineRule="auto"/>
      </w:pPr>
      <w:r w:rsidRPr="00800F4D">
        <w:rPr>
          <w:rFonts w:eastAsia="Cambria"/>
        </w:rPr>
        <w:t>External regulation</w:t>
      </w:r>
    </w:p>
    <w:p w14:paraId="70247002" w14:textId="77777777" w:rsidR="00E1468B" w:rsidRPr="00800F4D" w:rsidRDefault="00E1468B" w:rsidP="00800F4D">
      <w:pPr>
        <w:pStyle w:val="ListParagraph"/>
        <w:spacing w:after="0" w:line="240" w:lineRule="auto"/>
        <w:ind w:left="1440"/>
      </w:pPr>
    </w:p>
    <w:p w14:paraId="37B35443" w14:textId="68CCB0F1" w:rsidR="005F579C" w:rsidRPr="00800F4D" w:rsidRDefault="005F579C" w:rsidP="00800F4D">
      <w:pPr>
        <w:pStyle w:val="ListParagraph"/>
        <w:numPr>
          <w:ilvl w:val="0"/>
          <w:numId w:val="10"/>
        </w:numPr>
        <w:spacing w:after="0" w:line="240" w:lineRule="auto"/>
      </w:pPr>
      <w:r w:rsidRPr="00800F4D">
        <w:rPr>
          <w:rFonts w:eastAsia="Cambria"/>
        </w:rPr>
        <w:lastRenderedPageBreak/>
        <w:t>People and Teams</w:t>
      </w:r>
    </w:p>
    <w:p w14:paraId="22671CE8" w14:textId="0819EB75" w:rsidR="005F579C" w:rsidRPr="00800F4D" w:rsidRDefault="005F579C" w:rsidP="00800F4D">
      <w:pPr>
        <w:pStyle w:val="ListParagraph"/>
        <w:numPr>
          <w:ilvl w:val="1"/>
          <w:numId w:val="10"/>
        </w:numPr>
        <w:spacing w:after="0" w:line="240" w:lineRule="auto"/>
      </w:pPr>
      <w:r w:rsidRPr="00800F4D">
        <w:rPr>
          <w:rFonts w:eastAsia="Cambria"/>
        </w:rPr>
        <w:t>How good are programmers</w:t>
      </w:r>
    </w:p>
    <w:p w14:paraId="1D1D1F07" w14:textId="63128414" w:rsidR="005F579C" w:rsidRPr="00800F4D" w:rsidRDefault="00E1468B" w:rsidP="00800F4D">
      <w:pPr>
        <w:pStyle w:val="ListParagraph"/>
        <w:numPr>
          <w:ilvl w:val="1"/>
          <w:numId w:val="10"/>
        </w:numPr>
        <w:spacing w:after="0" w:line="240" w:lineRule="auto"/>
      </w:pPr>
      <w:r w:rsidRPr="00800F4D">
        <w:t>Team organization</w:t>
      </w:r>
    </w:p>
    <w:p w14:paraId="1426C764" w14:textId="5861D6B2" w:rsidR="00E1468B" w:rsidRPr="00800F4D" w:rsidRDefault="00E1468B" w:rsidP="00800F4D">
      <w:pPr>
        <w:pStyle w:val="ListParagraph"/>
        <w:numPr>
          <w:ilvl w:val="1"/>
          <w:numId w:val="10"/>
        </w:numPr>
        <w:spacing w:after="0" w:line="240" w:lineRule="auto"/>
      </w:pPr>
      <w:r w:rsidRPr="00800F4D">
        <w:t>Supporting technologies</w:t>
      </w:r>
    </w:p>
    <w:p w14:paraId="60246ADC" w14:textId="77777777" w:rsidR="00E1468B" w:rsidRPr="00800F4D" w:rsidRDefault="00E1468B" w:rsidP="00800F4D">
      <w:pPr>
        <w:pStyle w:val="ListParagraph"/>
        <w:spacing w:after="0" w:line="240" w:lineRule="auto"/>
        <w:ind w:left="1440"/>
      </w:pPr>
    </w:p>
    <w:p w14:paraId="3C7645ED" w14:textId="4DC38078" w:rsidR="00E1468B" w:rsidRPr="00800F4D" w:rsidRDefault="00E1468B" w:rsidP="00800F4D">
      <w:pPr>
        <w:pStyle w:val="ListParagraph"/>
        <w:numPr>
          <w:ilvl w:val="0"/>
          <w:numId w:val="10"/>
        </w:numPr>
        <w:spacing w:after="0" w:line="240" w:lineRule="auto"/>
      </w:pPr>
      <w:r w:rsidRPr="00800F4D">
        <w:t>Organizational issues</w:t>
      </w:r>
    </w:p>
    <w:p w14:paraId="20657815" w14:textId="20068E36" w:rsidR="00E1468B" w:rsidRPr="00800F4D" w:rsidRDefault="00E1468B" w:rsidP="00800F4D">
      <w:pPr>
        <w:pStyle w:val="ListParagraph"/>
        <w:numPr>
          <w:ilvl w:val="1"/>
          <w:numId w:val="10"/>
        </w:numPr>
        <w:spacing w:after="0" w:line="240" w:lineRule="auto"/>
      </w:pPr>
      <w:r w:rsidRPr="00800F4D">
        <w:t>Plan based culture</w:t>
      </w:r>
    </w:p>
    <w:p w14:paraId="2EF21D84" w14:textId="1D857EF1" w:rsidR="00E1468B" w:rsidRPr="00800F4D" w:rsidRDefault="00E1468B" w:rsidP="00800F4D">
      <w:pPr>
        <w:pStyle w:val="ListParagraph"/>
        <w:numPr>
          <w:ilvl w:val="1"/>
          <w:numId w:val="10"/>
        </w:numPr>
        <w:spacing w:after="0" w:line="240" w:lineRule="auto"/>
      </w:pPr>
      <w:r w:rsidRPr="00800F4D">
        <w:t>Customer access</w:t>
      </w:r>
    </w:p>
    <w:p w14:paraId="0B0066B7" w14:textId="4FE23667" w:rsidR="0022140D" w:rsidRPr="00800F4D" w:rsidRDefault="00FF33BE" w:rsidP="00800F4D">
      <w:pPr>
        <w:pStyle w:val="Heading1"/>
      </w:pPr>
      <w:r w:rsidRPr="00800F4D">
        <w:t xml:space="preserve">Lesson 3 </w:t>
      </w:r>
      <w:r w:rsidR="0022140D" w:rsidRPr="00800F4D">
        <w:t xml:space="preserve">Flashcards (Chapter </w:t>
      </w:r>
      <w:r w:rsidR="00A11D4E" w:rsidRPr="00800F4D">
        <w:t>8</w:t>
      </w:r>
      <w:r w:rsidRPr="00800F4D">
        <w:t>: Testing</w:t>
      </w:r>
      <w:r w:rsidR="0022140D" w:rsidRPr="00800F4D">
        <w:t>)</w:t>
      </w:r>
    </w:p>
    <w:p w14:paraId="7782F5B5" w14:textId="34B7B62E" w:rsidR="00490A40" w:rsidRPr="00800F4D" w:rsidRDefault="00490A40" w:rsidP="00800F4D">
      <w:pPr>
        <w:tabs>
          <w:tab w:val="left" w:pos="1260"/>
        </w:tabs>
        <w:spacing w:after="0" w:line="240" w:lineRule="auto"/>
      </w:pPr>
    </w:p>
    <w:p w14:paraId="7619200E" w14:textId="75AD699C" w:rsidR="00490A40" w:rsidRPr="00800F4D" w:rsidRDefault="007A0465" w:rsidP="00800F4D">
      <w:pPr>
        <w:pStyle w:val="ListParagraph"/>
        <w:numPr>
          <w:ilvl w:val="0"/>
          <w:numId w:val="53"/>
        </w:numPr>
        <w:spacing w:after="0" w:line="240" w:lineRule="auto"/>
      </w:pPr>
      <w:r w:rsidRPr="00800F4D">
        <w:rPr>
          <w:rFonts w:eastAsia="Cambria"/>
        </w:rPr>
        <w:t>Program testing</w:t>
      </w:r>
    </w:p>
    <w:p w14:paraId="18B98F2B" w14:textId="446437D0" w:rsidR="007A0465" w:rsidRPr="00800F4D" w:rsidRDefault="007A0465" w:rsidP="00800F4D">
      <w:pPr>
        <w:pStyle w:val="ListParagraph"/>
        <w:numPr>
          <w:ilvl w:val="1"/>
          <w:numId w:val="53"/>
        </w:numPr>
        <w:spacing w:after="0" w:line="240" w:lineRule="auto"/>
      </w:pPr>
      <w:r w:rsidRPr="00800F4D">
        <w:rPr>
          <w:rFonts w:eastAsia="Cambria"/>
        </w:rPr>
        <w:t>Show program does what is intended</w:t>
      </w:r>
    </w:p>
    <w:p w14:paraId="53BDF28A" w14:textId="621BA3AC" w:rsidR="007A0465" w:rsidRPr="00800F4D" w:rsidRDefault="007A0465" w:rsidP="00800F4D">
      <w:pPr>
        <w:pStyle w:val="ListParagraph"/>
        <w:numPr>
          <w:ilvl w:val="1"/>
          <w:numId w:val="53"/>
        </w:numPr>
        <w:spacing w:after="0" w:line="240" w:lineRule="auto"/>
      </w:pPr>
      <w:r w:rsidRPr="00800F4D">
        <w:rPr>
          <w:rFonts w:eastAsia="Cambria"/>
        </w:rPr>
        <w:t>Execute program using artificial data</w:t>
      </w:r>
    </w:p>
    <w:p w14:paraId="712DB3F8" w14:textId="43FECDE1" w:rsidR="007A0465" w:rsidRPr="00800F4D" w:rsidRDefault="007A0465" w:rsidP="00800F4D">
      <w:pPr>
        <w:pStyle w:val="ListParagraph"/>
        <w:numPr>
          <w:ilvl w:val="1"/>
          <w:numId w:val="53"/>
        </w:numPr>
        <w:spacing w:after="0" w:line="240" w:lineRule="auto"/>
      </w:pPr>
      <w:r w:rsidRPr="00800F4D">
        <w:rPr>
          <w:rFonts w:eastAsia="Cambria"/>
        </w:rPr>
        <w:t xml:space="preserve">Demonstrate </w:t>
      </w:r>
      <w:proofErr w:type="spellStart"/>
      <w:r w:rsidRPr="00800F4D">
        <w:rPr>
          <w:rFonts w:eastAsia="Cambria"/>
        </w:rPr>
        <w:t>sw</w:t>
      </w:r>
      <w:proofErr w:type="spellEnd"/>
      <w:r w:rsidRPr="00800F4D">
        <w:rPr>
          <w:rFonts w:eastAsia="Cambria"/>
        </w:rPr>
        <w:t xml:space="preserve"> meets requirements</w:t>
      </w:r>
    </w:p>
    <w:p w14:paraId="212D0A5B" w14:textId="3DF8F76B" w:rsidR="007A0465" w:rsidRPr="00800F4D" w:rsidRDefault="007A0465" w:rsidP="00800F4D">
      <w:pPr>
        <w:pStyle w:val="ListParagraph"/>
        <w:numPr>
          <w:ilvl w:val="1"/>
          <w:numId w:val="53"/>
        </w:numPr>
        <w:spacing w:after="0" w:line="240" w:lineRule="auto"/>
      </w:pPr>
      <w:r w:rsidRPr="00800F4D">
        <w:rPr>
          <w:rFonts w:eastAsia="Cambria"/>
        </w:rPr>
        <w:t>Discover defects</w:t>
      </w:r>
    </w:p>
    <w:p w14:paraId="15B6B0C8" w14:textId="77777777" w:rsidR="007A0465" w:rsidRPr="00800F4D" w:rsidRDefault="007A0465" w:rsidP="00800F4D">
      <w:pPr>
        <w:tabs>
          <w:tab w:val="left" w:pos="1260"/>
        </w:tabs>
        <w:spacing w:after="0" w:line="240" w:lineRule="auto"/>
      </w:pPr>
    </w:p>
    <w:p w14:paraId="1CA89A30" w14:textId="03D5ABA6" w:rsidR="007A0465" w:rsidRPr="00800F4D" w:rsidRDefault="007A0465" w:rsidP="00800F4D">
      <w:pPr>
        <w:pStyle w:val="ListParagraph"/>
        <w:numPr>
          <w:ilvl w:val="0"/>
          <w:numId w:val="53"/>
        </w:numPr>
        <w:spacing w:after="0" w:line="240" w:lineRule="auto"/>
      </w:pPr>
      <w:r w:rsidRPr="00800F4D">
        <w:rPr>
          <w:rFonts w:eastAsia="Cambria"/>
        </w:rPr>
        <w:t>Verification and validation</w:t>
      </w:r>
    </w:p>
    <w:p w14:paraId="2B19DCB5" w14:textId="4039B4DC" w:rsidR="007A0465" w:rsidRPr="00800F4D" w:rsidRDefault="007A0465" w:rsidP="00800F4D">
      <w:pPr>
        <w:pStyle w:val="ListParagraph"/>
        <w:numPr>
          <w:ilvl w:val="1"/>
          <w:numId w:val="53"/>
        </w:numPr>
        <w:spacing w:after="0" w:line="240" w:lineRule="auto"/>
      </w:pPr>
      <w:r w:rsidRPr="00800F4D">
        <w:t>System is fit for purpose</w:t>
      </w:r>
    </w:p>
    <w:p w14:paraId="66F1145E" w14:textId="77777777" w:rsidR="00153D4D" w:rsidRPr="00800F4D" w:rsidRDefault="00153D4D" w:rsidP="00800F4D">
      <w:pPr>
        <w:spacing w:after="0" w:line="240" w:lineRule="auto"/>
      </w:pPr>
    </w:p>
    <w:p w14:paraId="49A74020" w14:textId="77777777" w:rsidR="00153D4D" w:rsidRPr="00800F4D" w:rsidRDefault="00153D4D" w:rsidP="00800F4D">
      <w:pPr>
        <w:spacing w:after="0" w:line="240" w:lineRule="auto"/>
      </w:pPr>
    </w:p>
    <w:p w14:paraId="3053EDA2" w14:textId="77777777" w:rsidR="00153D4D" w:rsidRPr="00800F4D" w:rsidRDefault="00153D4D" w:rsidP="00800F4D">
      <w:pPr>
        <w:pStyle w:val="ListParagraph"/>
        <w:numPr>
          <w:ilvl w:val="0"/>
          <w:numId w:val="53"/>
        </w:numPr>
        <w:spacing w:after="0" w:line="240" w:lineRule="auto"/>
      </w:pPr>
      <w:r w:rsidRPr="00800F4D">
        <w:t xml:space="preserve">Validation: </w:t>
      </w:r>
    </w:p>
    <w:p w14:paraId="1ED029CF" w14:textId="265DE632" w:rsidR="00153D4D" w:rsidRPr="00800F4D" w:rsidRDefault="00153D4D" w:rsidP="00800F4D">
      <w:pPr>
        <w:pStyle w:val="ListParagraph"/>
        <w:numPr>
          <w:ilvl w:val="0"/>
          <w:numId w:val="17"/>
        </w:numPr>
        <w:spacing w:after="0" w:line="240" w:lineRule="auto"/>
      </w:pPr>
      <w:r w:rsidRPr="00800F4D">
        <w:t>Are we building the right product?</w:t>
      </w:r>
    </w:p>
    <w:p w14:paraId="29312E3B" w14:textId="77777777" w:rsidR="00A11D4E" w:rsidRPr="00800F4D" w:rsidRDefault="00A11D4E" w:rsidP="00800F4D">
      <w:pPr>
        <w:spacing w:after="0" w:line="240" w:lineRule="auto"/>
      </w:pPr>
    </w:p>
    <w:p w14:paraId="6FA8D506" w14:textId="77777777" w:rsidR="00153D4D" w:rsidRPr="00800F4D" w:rsidRDefault="00153D4D" w:rsidP="00800F4D">
      <w:pPr>
        <w:pStyle w:val="ListParagraph"/>
        <w:numPr>
          <w:ilvl w:val="0"/>
          <w:numId w:val="53"/>
        </w:numPr>
        <w:spacing w:after="0" w:line="240" w:lineRule="auto"/>
      </w:pPr>
      <w:r w:rsidRPr="00800F4D">
        <w:t xml:space="preserve">Verification: </w:t>
      </w:r>
    </w:p>
    <w:p w14:paraId="306B18B6" w14:textId="01481A37" w:rsidR="007A0465" w:rsidRPr="00800F4D" w:rsidRDefault="00153D4D" w:rsidP="00800F4D">
      <w:pPr>
        <w:pStyle w:val="ListParagraph"/>
        <w:numPr>
          <w:ilvl w:val="0"/>
          <w:numId w:val="17"/>
        </w:numPr>
        <w:spacing w:after="0" w:line="240" w:lineRule="auto"/>
      </w:pPr>
      <w:r w:rsidRPr="00800F4D">
        <w:t>Are we building the product right?</w:t>
      </w:r>
    </w:p>
    <w:p w14:paraId="4EFCC96B" w14:textId="77777777" w:rsidR="007A0465" w:rsidRPr="00800F4D" w:rsidRDefault="007A0465" w:rsidP="00800F4D">
      <w:pPr>
        <w:spacing w:after="0" w:line="240" w:lineRule="auto"/>
        <w:rPr>
          <w:rFonts w:eastAsia="Cambria"/>
        </w:rPr>
      </w:pPr>
    </w:p>
    <w:p w14:paraId="4273AC72" w14:textId="2BD9CD15" w:rsidR="007A0465" w:rsidRPr="00800F4D" w:rsidRDefault="007A0465" w:rsidP="00800F4D">
      <w:pPr>
        <w:pStyle w:val="ListParagraph"/>
        <w:numPr>
          <w:ilvl w:val="0"/>
          <w:numId w:val="53"/>
        </w:numPr>
        <w:spacing w:after="0" w:line="240" w:lineRule="auto"/>
      </w:pPr>
      <w:r w:rsidRPr="00800F4D">
        <w:rPr>
          <w:rFonts w:eastAsia="Cambria"/>
        </w:rPr>
        <w:t>Inspections</w:t>
      </w:r>
    </w:p>
    <w:p w14:paraId="02484DFB" w14:textId="2B636CF6" w:rsidR="007A0465" w:rsidRPr="00800F4D" w:rsidRDefault="007A0465" w:rsidP="00800F4D">
      <w:pPr>
        <w:pStyle w:val="ListParagraph"/>
        <w:numPr>
          <w:ilvl w:val="1"/>
          <w:numId w:val="53"/>
        </w:numPr>
        <w:spacing w:after="0" w:line="240" w:lineRule="auto"/>
      </w:pPr>
      <w:r w:rsidRPr="00800F4D">
        <w:t>Analysis of the system to discover faults</w:t>
      </w:r>
    </w:p>
    <w:p w14:paraId="2057EC9D" w14:textId="681D154E" w:rsidR="007105A2" w:rsidRPr="00800F4D" w:rsidRDefault="007105A2" w:rsidP="00800F4D">
      <w:pPr>
        <w:pStyle w:val="ListParagraph"/>
        <w:numPr>
          <w:ilvl w:val="1"/>
          <w:numId w:val="53"/>
        </w:numPr>
        <w:spacing w:after="0" w:line="240" w:lineRule="auto"/>
      </w:pPr>
      <w:r w:rsidRPr="00800F4D">
        <w:t>Static verification</w:t>
      </w:r>
    </w:p>
    <w:p w14:paraId="3E0A102C" w14:textId="78CBCCCF" w:rsidR="007A0465" w:rsidRPr="00800F4D" w:rsidRDefault="007A0465" w:rsidP="00800F4D">
      <w:pPr>
        <w:pStyle w:val="ListParagraph"/>
        <w:numPr>
          <w:ilvl w:val="1"/>
          <w:numId w:val="53"/>
        </w:numPr>
        <w:spacing w:after="0" w:line="240" w:lineRule="auto"/>
      </w:pPr>
      <w:r w:rsidRPr="00800F4D">
        <w:t>Code and document reviews</w:t>
      </w:r>
    </w:p>
    <w:p w14:paraId="7E933356" w14:textId="2317CB0E" w:rsidR="007A0465" w:rsidRPr="00800F4D" w:rsidRDefault="007A0465" w:rsidP="00800F4D">
      <w:pPr>
        <w:pStyle w:val="ListParagraph"/>
        <w:numPr>
          <w:ilvl w:val="1"/>
          <w:numId w:val="53"/>
        </w:numPr>
        <w:spacing w:after="0" w:line="240" w:lineRule="auto"/>
      </w:pPr>
      <w:r w:rsidRPr="00800F4D">
        <w:t>Manual process</w:t>
      </w:r>
    </w:p>
    <w:p w14:paraId="3EC73C1C" w14:textId="0185D1B8" w:rsidR="007105A2" w:rsidRPr="00800F4D" w:rsidRDefault="007105A2" w:rsidP="00800F4D">
      <w:pPr>
        <w:pStyle w:val="ListParagraph"/>
        <w:numPr>
          <w:ilvl w:val="1"/>
          <w:numId w:val="53"/>
        </w:numPr>
        <w:spacing w:after="0" w:line="240" w:lineRule="auto"/>
      </w:pPr>
      <w:r w:rsidRPr="00800F4D">
        <w:t xml:space="preserve">Very effective </w:t>
      </w:r>
      <w:del w:id="0" w:author="Kelly Warnock" w:date="2016-09-07T09:50:00Z">
        <w:r w:rsidRPr="00800F4D" w:rsidDel="00800F4D">
          <w:delText xml:space="preserve">since </w:delText>
        </w:r>
      </w:del>
      <w:ins w:id="1" w:author="Kelly Warnock" w:date="2016-09-07T09:50:00Z">
        <w:r w:rsidR="00800F4D">
          <w:t>to</w:t>
        </w:r>
        <w:r w:rsidR="00800F4D" w:rsidRPr="00800F4D">
          <w:t xml:space="preserve"> </w:t>
        </w:r>
      </w:ins>
      <w:r w:rsidRPr="00800F4D">
        <w:t>find hidden erro</w:t>
      </w:r>
      <w:ins w:id="2" w:author="Kelly Warnock" w:date="2016-09-07T09:50:00Z">
        <w:r w:rsidR="00800F4D">
          <w:t>r</w:t>
        </w:r>
      </w:ins>
      <w:r w:rsidRPr="00800F4D">
        <w:t>s</w:t>
      </w:r>
    </w:p>
    <w:p w14:paraId="727E6B17" w14:textId="2563966E" w:rsidR="007A0465" w:rsidRPr="00800F4D" w:rsidRDefault="007A0465" w:rsidP="00800F4D">
      <w:pPr>
        <w:tabs>
          <w:tab w:val="left" w:pos="2730"/>
        </w:tabs>
        <w:spacing w:after="0" w:line="240" w:lineRule="auto"/>
      </w:pPr>
      <w:r w:rsidRPr="00800F4D">
        <w:tab/>
      </w:r>
    </w:p>
    <w:p w14:paraId="76DF4A96" w14:textId="36560C3E" w:rsidR="007A0465" w:rsidRPr="00800F4D" w:rsidRDefault="007A0465" w:rsidP="00800F4D">
      <w:pPr>
        <w:pStyle w:val="ListParagraph"/>
        <w:numPr>
          <w:ilvl w:val="0"/>
          <w:numId w:val="53"/>
        </w:numPr>
        <w:spacing w:after="0" w:line="240" w:lineRule="auto"/>
      </w:pPr>
      <w:r w:rsidRPr="00800F4D">
        <w:rPr>
          <w:rFonts w:eastAsia="Cambria"/>
        </w:rPr>
        <w:t>Testing</w:t>
      </w:r>
    </w:p>
    <w:p w14:paraId="6F3D58CC" w14:textId="5F18C84A" w:rsidR="007A0465" w:rsidRPr="00800F4D" w:rsidRDefault="007A0465" w:rsidP="00800F4D">
      <w:pPr>
        <w:pStyle w:val="ListParagraph"/>
        <w:numPr>
          <w:ilvl w:val="1"/>
          <w:numId w:val="54"/>
        </w:numPr>
        <w:spacing w:after="0" w:line="240" w:lineRule="auto"/>
      </w:pPr>
      <w:r w:rsidRPr="00800F4D">
        <w:t xml:space="preserve">Exercising and observing product behaviour </w:t>
      </w:r>
    </w:p>
    <w:p w14:paraId="1ADE5969" w14:textId="76538E9E" w:rsidR="007A0465" w:rsidRPr="00800F4D" w:rsidRDefault="007A0465" w:rsidP="00800F4D">
      <w:pPr>
        <w:pStyle w:val="ListParagraph"/>
        <w:numPr>
          <w:ilvl w:val="1"/>
          <w:numId w:val="54"/>
        </w:numPr>
        <w:spacing w:after="0" w:line="240" w:lineRule="auto"/>
      </w:pPr>
      <w:r w:rsidRPr="00800F4D">
        <w:t>Dynamic verification</w:t>
      </w:r>
    </w:p>
    <w:p w14:paraId="4AD20696" w14:textId="77777777" w:rsidR="007A0465" w:rsidRPr="00800F4D" w:rsidRDefault="007A0465" w:rsidP="00800F4D">
      <w:pPr>
        <w:pStyle w:val="ListParagraph"/>
        <w:spacing w:after="0" w:line="240" w:lineRule="auto"/>
        <w:ind w:left="1440"/>
      </w:pPr>
    </w:p>
    <w:p w14:paraId="50472324" w14:textId="462259DE" w:rsidR="00153D4D" w:rsidRPr="00800F4D" w:rsidRDefault="00153D4D" w:rsidP="00800F4D">
      <w:pPr>
        <w:pStyle w:val="ListParagraph"/>
        <w:numPr>
          <w:ilvl w:val="0"/>
          <w:numId w:val="53"/>
        </w:numPr>
        <w:spacing w:after="0" w:line="240" w:lineRule="auto"/>
      </w:pPr>
      <w:r w:rsidRPr="00800F4D">
        <w:t xml:space="preserve">Stages of testing </w:t>
      </w:r>
    </w:p>
    <w:p w14:paraId="541BEF66" w14:textId="5E6BF79A" w:rsidR="00153D4D" w:rsidRPr="00800F4D" w:rsidRDefault="00153D4D" w:rsidP="00800F4D">
      <w:pPr>
        <w:pStyle w:val="ListParagraph"/>
        <w:numPr>
          <w:ilvl w:val="0"/>
          <w:numId w:val="17"/>
        </w:numPr>
        <w:spacing w:after="0" w:line="240" w:lineRule="auto"/>
      </w:pPr>
      <w:r w:rsidRPr="00800F4D">
        <w:t>Development testing, where the system is tested to discover bugs and defects</w:t>
      </w:r>
    </w:p>
    <w:p w14:paraId="4EBBF54B" w14:textId="77777777" w:rsidR="00153D4D" w:rsidRPr="00800F4D" w:rsidRDefault="00153D4D" w:rsidP="00800F4D">
      <w:pPr>
        <w:pStyle w:val="ListParagraph"/>
        <w:numPr>
          <w:ilvl w:val="0"/>
          <w:numId w:val="17"/>
        </w:numPr>
        <w:spacing w:after="0" w:line="240" w:lineRule="auto"/>
      </w:pPr>
      <w:r w:rsidRPr="00800F4D">
        <w:t>Release testing where the system is tested to check that it meets its requirements</w:t>
      </w:r>
    </w:p>
    <w:p w14:paraId="1BBE24E7" w14:textId="77777777" w:rsidR="00153D4D" w:rsidRPr="00800F4D" w:rsidRDefault="00153D4D" w:rsidP="00800F4D">
      <w:pPr>
        <w:pStyle w:val="ListParagraph"/>
        <w:numPr>
          <w:ilvl w:val="0"/>
          <w:numId w:val="17"/>
        </w:numPr>
        <w:spacing w:after="0" w:line="240" w:lineRule="auto"/>
      </w:pPr>
      <w:r w:rsidRPr="00800F4D">
        <w:t>User testing where the system is tested in the user’s environment.</w:t>
      </w:r>
    </w:p>
    <w:p w14:paraId="6AD8ACFC" w14:textId="77777777" w:rsidR="00153D4D" w:rsidRPr="00800F4D" w:rsidRDefault="00153D4D" w:rsidP="00800F4D">
      <w:pPr>
        <w:spacing w:after="0" w:line="240" w:lineRule="auto"/>
      </w:pPr>
    </w:p>
    <w:p w14:paraId="05506F74" w14:textId="77777777" w:rsidR="00153D4D" w:rsidRPr="00800F4D" w:rsidRDefault="00153D4D" w:rsidP="00800F4D">
      <w:pPr>
        <w:pStyle w:val="ListParagraph"/>
        <w:numPr>
          <w:ilvl w:val="0"/>
          <w:numId w:val="53"/>
        </w:numPr>
        <w:spacing w:after="0" w:line="240" w:lineRule="auto"/>
      </w:pPr>
      <w:r w:rsidRPr="00800F4D">
        <w:t>Development testing</w:t>
      </w:r>
    </w:p>
    <w:p w14:paraId="79D076B3" w14:textId="77777777" w:rsidR="00153D4D" w:rsidRPr="00800F4D" w:rsidRDefault="00153D4D" w:rsidP="00800F4D">
      <w:pPr>
        <w:pStyle w:val="ListParagraph"/>
        <w:numPr>
          <w:ilvl w:val="0"/>
          <w:numId w:val="17"/>
        </w:numPr>
        <w:spacing w:after="0" w:line="240" w:lineRule="auto"/>
      </w:pPr>
      <w:r w:rsidRPr="00800F4D">
        <w:t>where the system is tested to discover bugs and defects</w:t>
      </w:r>
    </w:p>
    <w:p w14:paraId="08922D18" w14:textId="77777777" w:rsidR="00153D4D" w:rsidRPr="00800F4D" w:rsidRDefault="00153D4D" w:rsidP="00800F4D">
      <w:pPr>
        <w:spacing w:after="0" w:line="240" w:lineRule="auto"/>
      </w:pPr>
    </w:p>
    <w:p w14:paraId="774B1A85" w14:textId="77777777" w:rsidR="00153D4D" w:rsidRPr="00800F4D" w:rsidRDefault="00153D4D" w:rsidP="00800F4D">
      <w:pPr>
        <w:pStyle w:val="ListParagraph"/>
        <w:numPr>
          <w:ilvl w:val="0"/>
          <w:numId w:val="53"/>
        </w:numPr>
        <w:spacing w:after="0" w:line="240" w:lineRule="auto"/>
      </w:pPr>
      <w:r w:rsidRPr="00800F4D">
        <w:lastRenderedPageBreak/>
        <w:t xml:space="preserve">Release testing </w:t>
      </w:r>
    </w:p>
    <w:p w14:paraId="17455C8D" w14:textId="77777777" w:rsidR="00153D4D" w:rsidRPr="00800F4D" w:rsidRDefault="00153D4D" w:rsidP="00800F4D">
      <w:pPr>
        <w:pStyle w:val="ListParagraph"/>
        <w:numPr>
          <w:ilvl w:val="0"/>
          <w:numId w:val="17"/>
        </w:numPr>
        <w:spacing w:after="0" w:line="240" w:lineRule="auto"/>
      </w:pPr>
      <w:r w:rsidRPr="00800F4D">
        <w:t>where the system is tested to check that it meets its requirements</w:t>
      </w:r>
    </w:p>
    <w:p w14:paraId="663DFF27" w14:textId="77777777" w:rsidR="00153D4D" w:rsidRPr="00800F4D" w:rsidRDefault="00153D4D" w:rsidP="00800F4D">
      <w:pPr>
        <w:spacing w:after="0" w:line="240" w:lineRule="auto"/>
      </w:pPr>
    </w:p>
    <w:p w14:paraId="1B3C59D7" w14:textId="77777777" w:rsidR="00153D4D" w:rsidRPr="00800F4D" w:rsidRDefault="00153D4D" w:rsidP="00800F4D">
      <w:pPr>
        <w:pStyle w:val="ListParagraph"/>
        <w:numPr>
          <w:ilvl w:val="0"/>
          <w:numId w:val="53"/>
        </w:numPr>
        <w:spacing w:after="0" w:line="240" w:lineRule="auto"/>
      </w:pPr>
      <w:r w:rsidRPr="00800F4D">
        <w:t xml:space="preserve">User testing </w:t>
      </w:r>
    </w:p>
    <w:p w14:paraId="754F3F3B" w14:textId="77777777" w:rsidR="00153D4D" w:rsidRPr="00800F4D" w:rsidRDefault="00153D4D" w:rsidP="00800F4D">
      <w:pPr>
        <w:pStyle w:val="ListParagraph"/>
        <w:numPr>
          <w:ilvl w:val="0"/>
          <w:numId w:val="17"/>
        </w:numPr>
        <w:spacing w:after="0" w:line="240" w:lineRule="auto"/>
      </w:pPr>
      <w:proofErr w:type="gramStart"/>
      <w:r w:rsidRPr="00800F4D">
        <w:t>where</w:t>
      </w:r>
      <w:proofErr w:type="gramEnd"/>
      <w:r w:rsidRPr="00800F4D">
        <w:t xml:space="preserve"> the system is tested in the user’s environment.</w:t>
      </w:r>
    </w:p>
    <w:p w14:paraId="73727227" w14:textId="77777777" w:rsidR="00153D4D" w:rsidRPr="00800F4D" w:rsidRDefault="00153D4D" w:rsidP="00800F4D">
      <w:pPr>
        <w:spacing w:after="0" w:line="240" w:lineRule="auto"/>
      </w:pPr>
    </w:p>
    <w:p w14:paraId="26D7B693" w14:textId="1630914F" w:rsidR="00153D4D" w:rsidRPr="00800F4D" w:rsidRDefault="00153D4D" w:rsidP="00800F4D">
      <w:pPr>
        <w:pStyle w:val="ListParagraph"/>
        <w:numPr>
          <w:ilvl w:val="0"/>
          <w:numId w:val="53"/>
        </w:numPr>
        <w:spacing w:after="0" w:line="240" w:lineRule="auto"/>
      </w:pPr>
      <w:r w:rsidRPr="00800F4D">
        <w:t>Component testing</w:t>
      </w:r>
    </w:p>
    <w:p w14:paraId="378C57DF" w14:textId="1A3EEFD6" w:rsidR="00153D4D" w:rsidRPr="00800F4D" w:rsidRDefault="00A11D4E" w:rsidP="00800F4D">
      <w:pPr>
        <w:pStyle w:val="ListParagraph"/>
        <w:numPr>
          <w:ilvl w:val="0"/>
          <w:numId w:val="17"/>
        </w:numPr>
        <w:spacing w:after="0" w:line="240" w:lineRule="auto"/>
      </w:pPr>
      <w:proofErr w:type="gramStart"/>
      <w:r w:rsidRPr="00800F4D">
        <w:t>where</w:t>
      </w:r>
      <w:proofErr w:type="gramEnd"/>
      <w:r w:rsidRPr="00800F4D">
        <w:t xml:space="preserve"> several individual units are integrated to create composite components. Component testing should focus on testing component interfaces.</w:t>
      </w:r>
    </w:p>
    <w:p w14:paraId="10080E03" w14:textId="77777777" w:rsidR="00153D4D" w:rsidRPr="00800F4D" w:rsidRDefault="00153D4D" w:rsidP="00800F4D">
      <w:pPr>
        <w:pStyle w:val="ListParagraph"/>
        <w:spacing w:after="0" w:line="240" w:lineRule="auto"/>
      </w:pPr>
    </w:p>
    <w:p w14:paraId="2A493438" w14:textId="10A248C0" w:rsidR="00153D4D" w:rsidRPr="00800F4D" w:rsidRDefault="00153D4D" w:rsidP="00800F4D">
      <w:pPr>
        <w:pStyle w:val="ListParagraph"/>
        <w:numPr>
          <w:ilvl w:val="0"/>
          <w:numId w:val="53"/>
        </w:numPr>
        <w:spacing w:after="0" w:line="240" w:lineRule="auto"/>
      </w:pPr>
      <w:r w:rsidRPr="00800F4D">
        <w:t>System testing</w:t>
      </w:r>
    </w:p>
    <w:p w14:paraId="5BA9AA31" w14:textId="5BFD9C3A" w:rsidR="00153D4D" w:rsidRPr="00800F4D" w:rsidRDefault="00A11D4E" w:rsidP="00800F4D">
      <w:pPr>
        <w:pStyle w:val="ListParagraph"/>
        <w:numPr>
          <w:ilvl w:val="0"/>
          <w:numId w:val="17"/>
        </w:numPr>
        <w:spacing w:after="0" w:line="240" w:lineRule="auto"/>
      </w:pPr>
      <w:proofErr w:type="gramStart"/>
      <w:r w:rsidRPr="00800F4D">
        <w:t>where</w:t>
      </w:r>
      <w:proofErr w:type="gramEnd"/>
      <w:r w:rsidRPr="00800F4D">
        <w:t xml:space="preserve"> some or all of the components in a system are integrated and the system is tested as a whole. System testing should focus on testing component interactions.</w:t>
      </w:r>
    </w:p>
    <w:p w14:paraId="10B8B79F" w14:textId="77777777" w:rsidR="00A11D4E" w:rsidRPr="00800F4D" w:rsidRDefault="00A11D4E" w:rsidP="00800F4D">
      <w:pPr>
        <w:spacing w:after="0" w:line="240" w:lineRule="auto"/>
      </w:pPr>
    </w:p>
    <w:p w14:paraId="0A69E257" w14:textId="7D49BBDB" w:rsidR="00A11D4E" w:rsidRPr="00800F4D" w:rsidRDefault="00A11D4E" w:rsidP="00800F4D">
      <w:pPr>
        <w:pStyle w:val="ListParagraph"/>
        <w:numPr>
          <w:ilvl w:val="0"/>
          <w:numId w:val="53"/>
        </w:numPr>
        <w:spacing w:after="0" w:line="240" w:lineRule="auto"/>
      </w:pPr>
      <w:r w:rsidRPr="00800F4D">
        <w:t>Unit testing</w:t>
      </w:r>
    </w:p>
    <w:p w14:paraId="14332D9F" w14:textId="1B1CE095" w:rsidR="00A11D4E" w:rsidRPr="00800F4D" w:rsidRDefault="00A11D4E" w:rsidP="00800F4D">
      <w:pPr>
        <w:pStyle w:val="ListParagraph"/>
        <w:numPr>
          <w:ilvl w:val="0"/>
          <w:numId w:val="17"/>
        </w:numPr>
        <w:spacing w:after="0" w:line="240" w:lineRule="auto"/>
      </w:pPr>
      <w:proofErr w:type="gramStart"/>
      <w:r w:rsidRPr="00800F4D">
        <w:t>where</w:t>
      </w:r>
      <w:proofErr w:type="gramEnd"/>
      <w:r w:rsidRPr="00800F4D">
        <w:t xml:space="preserve"> individual program units or object classes are tested. Unit testing should focus on testing the functionality of objects or methods.</w:t>
      </w:r>
    </w:p>
    <w:p w14:paraId="1F109D04" w14:textId="77777777" w:rsidR="00A11D4E" w:rsidRPr="00800F4D" w:rsidRDefault="00A11D4E" w:rsidP="00800F4D">
      <w:pPr>
        <w:pStyle w:val="ListParagraph"/>
        <w:spacing w:after="0" w:line="240" w:lineRule="auto"/>
      </w:pPr>
    </w:p>
    <w:p w14:paraId="6BC4E3BE" w14:textId="2EDE61BB" w:rsidR="00A11D4E" w:rsidRPr="00800F4D" w:rsidRDefault="008310FD" w:rsidP="00800F4D">
      <w:pPr>
        <w:pStyle w:val="ListParagraph"/>
        <w:numPr>
          <w:ilvl w:val="0"/>
          <w:numId w:val="53"/>
        </w:numPr>
        <w:spacing w:after="0" w:line="240" w:lineRule="auto"/>
      </w:pPr>
      <w:hyperlink r:id="rId5" w:tooltip="Test planning" w:history="1">
        <w:r w:rsidR="007105A2" w:rsidRPr="00800F4D">
          <w:t>Testing</w:t>
        </w:r>
      </w:hyperlink>
      <w:r w:rsidR="007105A2" w:rsidRPr="00800F4D">
        <w:t xml:space="preserve"> strategies</w:t>
      </w:r>
      <w:r w:rsidR="00A11D4E" w:rsidRPr="00800F4D">
        <w:t> </w:t>
      </w:r>
      <w:r w:rsidR="00A11D4E" w:rsidRPr="00800F4D">
        <w:tab/>
        <w:t> </w:t>
      </w:r>
    </w:p>
    <w:p w14:paraId="5B6460F1" w14:textId="069D4394" w:rsidR="00A11D4E" w:rsidRPr="00800F4D" w:rsidRDefault="007105A2" w:rsidP="00800F4D">
      <w:pPr>
        <w:pStyle w:val="ListParagraph"/>
        <w:numPr>
          <w:ilvl w:val="0"/>
          <w:numId w:val="17"/>
        </w:numPr>
        <w:spacing w:after="0" w:line="240" w:lineRule="auto"/>
      </w:pPr>
      <w:r w:rsidRPr="00800F4D">
        <w:t>Partition testing</w:t>
      </w:r>
    </w:p>
    <w:p w14:paraId="3DFF4F98" w14:textId="5A363192" w:rsidR="007105A2" w:rsidRPr="00800F4D" w:rsidRDefault="007105A2" w:rsidP="00800F4D">
      <w:pPr>
        <w:pStyle w:val="ListParagraph"/>
        <w:numPr>
          <w:ilvl w:val="0"/>
          <w:numId w:val="17"/>
        </w:numPr>
        <w:spacing w:after="0" w:line="240" w:lineRule="auto"/>
      </w:pPr>
      <w:r w:rsidRPr="00800F4D">
        <w:t>Guideline-based testing</w:t>
      </w:r>
    </w:p>
    <w:p w14:paraId="34E7EA1F" w14:textId="77777777" w:rsidR="00A11D4E" w:rsidRPr="00800F4D" w:rsidRDefault="00A11D4E" w:rsidP="00800F4D">
      <w:pPr>
        <w:spacing w:after="0" w:line="240" w:lineRule="auto"/>
        <w:ind w:left="360"/>
      </w:pPr>
    </w:p>
    <w:p w14:paraId="7B61EEF3" w14:textId="638B4724" w:rsidR="00A11D4E" w:rsidRPr="00800F4D" w:rsidRDefault="007105A2" w:rsidP="00800F4D">
      <w:pPr>
        <w:pStyle w:val="ListParagraph"/>
        <w:numPr>
          <w:ilvl w:val="0"/>
          <w:numId w:val="53"/>
        </w:numPr>
        <w:spacing w:after="0" w:line="240" w:lineRule="auto"/>
      </w:pPr>
      <w:r w:rsidRPr="00800F4D">
        <w:t xml:space="preserve">Partition Testing </w:t>
      </w:r>
    </w:p>
    <w:p w14:paraId="7F20A371" w14:textId="0E6329B9" w:rsidR="00A11D4E" w:rsidRPr="00800F4D" w:rsidRDefault="007105A2" w:rsidP="00800F4D">
      <w:pPr>
        <w:pStyle w:val="ListParagraph"/>
        <w:numPr>
          <w:ilvl w:val="0"/>
          <w:numId w:val="17"/>
        </w:numPr>
        <w:spacing w:after="0" w:line="240" w:lineRule="auto"/>
      </w:pPr>
      <w:r w:rsidRPr="00800F4D">
        <w:t>Groups of inputs with common characteristics</w:t>
      </w:r>
    </w:p>
    <w:p w14:paraId="222B2030" w14:textId="77777777" w:rsidR="00A11D4E" w:rsidRPr="00800F4D" w:rsidRDefault="00A11D4E" w:rsidP="00800F4D">
      <w:pPr>
        <w:spacing w:after="0" w:line="240" w:lineRule="auto"/>
      </w:pPr>
    </w:p>
    <w:p w14:paraId="7718D516" w14:textId="71352E41" w:rsidR="00A11D4E" w:rsidRPr="00800F4D" w:rsidRDefault="008310FD" w:rsidP="00800F4D">
      <w:pPr>
        <w:pStyle w:val="ListParagraph"/>
        <w:numPr>
          <w:ilvl w:val="0"/>
          <w:numId w:val="53"/>
        </w:numPr>
        <w:spacing w:after="0" w:line="240" w:lineRule="auto"/>
      </w:pPr>
      <w:hyperlink r:id="rId6" w:tooltip="Path testing" w:history="1">
        <w:r w:rsidR="007105A2" w:rsidRPr="00800F4D">
          <w:t>Guideline based testing </w:t>
        </w:r>
      </w:hyperlink>
    </w:p>
    <w:p w14:paraId="065D61A1" w14:textId="4470F75F" w:rsidR="00A11D4E" w:rsidRPr="00800F4D" w:rsidRDefault="00E17798" w:rsidP="00800F4D">
      <w:pPr>
        <w:pStyle w:val="ListParagraph"/>
        <w:numPr>
          <w:ilvl w:val="0"/>
          <w:numId w:val="17"/>
        </w:numPr>
        <w:spacing w:after="0" w:line="240" w:lineRule="auto"/>
      </w:pPr>
      <w:r w:rsidRPr="00800F4D">
        <w:t>Based on experience in knowing types of errors that occur and where</w:t>
      </w:r>
    </w:p>
    <w:p w14:paraId="551356DE" w14:textId="77777777" w:rsidR="00A11D4E" w:rsidRPr="00800F4D" w:rsidRDefault="00A11D4E" w:rsidP="00800F4D">
      <w:pPr>
        <w:spacing w:after="0" w:line="240" w:lineRule="auto"/>
      </w:pPr>
    </w:p>
    <w:p w14:paraId="128246CE" w14:textId="270B766D" w:rsidR="00A11D4E" w:rsidRPr="00800F4D" w:rsidRDefault="00EB055B" w:rsidP="00800F4D">
      <w:pPr>
        <w:pStyle w:val="ListParagraph"/>
        <w:numPr>
          <w:ilvl w:val="0"/>
          <w:numId w:val="53"/>
        </w:numPr>
        <w:spacing w:after="0" w:line="240" w:lineRule="auto"/>
      </w:pPr>
      <w:r w:rsidRPr="00800F4D">
        <w:t>E</w:t>
      </w:r>
      <w:r w:rsidR="00A11D4E" w:rsidRPr="00800F4D">
        <w:t>quivalence partition</w:t>
      </w:r>
    </w:p>
    <w:p w14:paraId="28CB762A" w14:textId="77777777" w:rsidR="00EB055B" w:rsidRPr="00800F4D" w:rsidRDefault="00EB055B" w:rsidP="00800F4D">
      <w:pPr>
        <w:pStyle w:val="ListParagraph"/>
        <w:numPr>
          <w:ilvl w:val="0"/>
          <w:numId w:val="17"/>
        </w:numPr>
        <w:spacing w:after="0" w:line="240" w:lineRule="auto"/>
      </w:pPr>
      <w:r w:rsidRPr="00800F4D">
        <w:t xml:space="preserve">A class of inputs or outputs where it is reasonable to expect that the system will behave the same way for all members of the class. For example, all strings with less than 256 characters </w:t>
      </w:r>
    </w:p>
    <w:p w14:paraId="498BE0DC" w14:textId="77777777" w:rsidR="00A11D4E" w:rsidRPr="00800F4D" w:rsidRDefault="00A11D4E" w:rsidP="00800F4D">
      <w:pPr>
        <w:spacing w:after="0" w:line="240" w:lineRule="auto"/>
      </w:pPr>
    </w:p>
    <w:p w14:paraId="64B32C13" w14:textId="7BD5F893" w:rsidR="00EB055B" w:rsidRPr="00800F4D" w:rsidRDefault="00EB055B" w:rsidP="00800F4D">
      <w:pPr>
        <w:pStyle w:val="ListParagraph"/>
        <w:numPr>
          <w:ilvl w:val="0"/>
          <w:numId w:val="53"/>
        </w:numPr>
        <w:spacing w:after="0" w:line="240" w:lineRule="auto"/>
      </w:pPr>
      <w:r w:rsidRPr="00800F4D">
        <w:t>Test-driven development process</w:t>
      </w:r>
    </w:p>
    <w:p w14:paraId="48AEC5D2" w14:textId="77777777" w:rsidR="00EB055B" w:rsidRPr="00800F4D" w:rsidRDefault="00EB055B" w:rsidP="00800F4D">
      <w:pPr>
        <w:pStyle w:val="ListParagraph"/>
        <w:numPr>
          <w:ilvl w:val="0"/>
          <w:numId w:val="17"/>
        </w:numPr>
        <w:spacing w:after="0" w:line="240" w:lineRule="auto"/>
      </w:pPr>
      <w:r w:rsidRPr="00800F4D">
        <w:t>Identify increment of functionality required</w:t>
      </w:r>
    </w:p>
    <w:p w14:paraId="73E7D8DC" w14:textId="77777777" w:rsidR="00EB055B" w:rsidRPr="00800F4D" w:rsidRDefault="00EB055B" w:rsidP="00800F4D">
      <w:pPr>
        <w:pStyle w:val="ListParagraph"/>
        <w:numPr>
          <w:ilvl w:val="0"/>
          <w:numId w:val="17"/>
        </w:numPr>
        <w:spacing w:after="0" w:line="240" w:lineRule="auto"/>
      </w:pPr>
      <w:r w:rsidRPr="00800F4D">
        <w:t>Design tests for this functionality and implement as executable programs.</w:t>
      </w:r>
    </w:p>
    <w:p w14:paraId="20776C61" w14:textId="77777777" w:rsidR="00EB055B" w:rsidRPr="00800F4D" w:rsidRDefault="00EB055B" w:rsidP="00800F4D">
      <w:pPr>
        <w:pStyle w:val="ListParagraph"/>
        <w:numPr>
          <w:ilvl w:val="0"/>
          <w:numId w:val="17"/>
        </w:numPr>
        <w:spacing w:after="0" w:line="240" w:lineRule="auto"/>
      </w:pPr>
      <w:r w:rsidRPr="00800F4D">
        <w:t>Run test along with other implemented tests. The test will fail.</w:t>
      </w:r>
    </w:p>
    <w:p w14:paraId="208593D7" w14:textId="77777777" w:rsidR="00EB055B" w:rsidRPr="00800F4D" w:rsidRDefault="00EB055B" w:rsidP="00800F4D">
      <w:pPr>
        <w:pStyle w:val="ListParagraph"/>
        <w:numPr>
          <w:ilvl w:val="0"/>
          <w:numId w:val="17"/>
        </w:numPr>
        <w:spacing w:after="0" w:line="240" w:lineRule="auto"/>
      </w:pPr>
      <w:r w:rsidRPr="00800F4D">
        <w:t>Implement the functionality and re-run the test. Iterate until the test works.</w:t>
      </w:r>
    </w:p>
    <w:p w14:paraId="18B98DC9" w14:textId="0114B260" w:rsidR="00A11D4E" w:rsidRPr="00800F4D" w:rsidRDefault="00EB055B" w:rsidP="00800F4D">
      <w:pPr>
        <w:pStyle w:val="ListParagraph"/>
        <w:numPr>
          <w:ilvl w:val="0"/>
          <w:numId w:val="17"/>
        </w:numPr>
        <w:spacing w:after="0" w:line="240" w:lineRule="auto"/>
      </w:pPr>
      <w:r w:rsidRPr="00800F4D">
        <w:t>Move on to implement the next chunk of functionality</w:t>
      </w:r>
    </w:p>
    <w:p w14:paraId="63E2AAD4" w14:textId="77777777" w:rsidR="00EB055B" w:rsidRPr="00800F4D" w:rsidRDefault="00EB055B" w:rsidP="00800F4D">
      <w:pPr>
        <w:pStyle w:val="ListNumber"/>
        <w:spacing w:before="0" w:after="0"/>
        <w:rPr>
          <w:rFonts w:asciiTheme="minorHAnsi" w:hAnsiTheme="minorHAnsi"/>
          <w:sz w:val="22"/>
          <w:szCs w:val="22"/>
        </w:rPr>
      </w:pPr>
    </w:p>
    <w:p w14:paraId="2FD71D8D" w14:textId="0F37D9F0" w:rsidR="00EB055B" w:rsidRPr="00800F4D" w:rsidRDefault="00EB055B" w:rsidP="00800F4D">
      <w:pPr>
        <w:pStyle w:val="ListParagraph"/>
        <w:numPr>
          <w:ilvl w:val="0"/>
          <w:numId w:val="53"/>
        </w:numPr>
        <w:spacing w:after="0" w:line="240" w:lineRule="auto"/>
      </w:pPr>
      <w:r w:rsidRPr="00800F4D">
        <w:t>Alpha testing</w:t>
      </w:r>
    </w:p>
    <w:p w14:paraId="35DA5184" w14:textId="73F8CD0F" w:rsidR="00EB055B" w:rsidRPr="00800F4D" w:rsidRDefault="00EB055B" w:rsidP="00800F4D">
      <w:pPr>
        <w:pStyle w:val="ListParagraph"/>
        <w:numPr>
          <w:ilvl w:val="0"/>
          <w:numId w:val="29"/>
        </w:numPr>
        <w:spacing w:after="0" w:line="240" w:lineRule="auto"/>
      </w:pPr>
      <w:proofErr w:type="gramStart"/>
      <w:r w:rsidRPr="00800F4D">
        <w:t>users</w:t>
      </w:r>
      <w:proofErr w:type="gramEnd"/>
      <w:r w:rsidRPr="00800F4D">
        <w:t xml:space="preserve"> work with the development team to test the software as it is being developed.</w:t>
      </w:r>
    </w:p>
    <w:p w14:paraId="71651090" w14:textId="77777777" w:rsidR="00EB055B" w:rsidRPr="00800F4D" w:rsidRDefault="00EB055B" w:rsidP="00800F4D">
      <w:pPr>
        <w:spacing w:after="0" w:line="240" w:lineRule="auto"/>
      </w:pPr>
    </w:p>
    <w:p w14:paraId="1AAD2AB9" w14:textId="77777777" w:rsidR="00EB055B" w:rsidRPr="00800F4D" w:rsidRDefault="00EB055B" w:rsidP="00800F4D">
      <w:pPr>
        <w:pStyle w:val="ListParagraph"/>
        <w:numPr>
          <w:ilvl w:val="0"/>
          <w:numId w:val="53"/>
        </w:numPr>
        <w:spacing w:after="0" w:line="240" w:lineRule="auto"/>
      </w:pPr>
      <w:r w:rsidRPr="00800F4D">
        <w:t>Beta testing</w:t>
      </w:r>
    </w:p>
    <w:p w14:paraId="1375F2D9" w14:textId="2ADFA95E" w:rsidR="00EB055B" w:rsidRPr="00800F4D" w:rsidRDefault="00EB055B" w:rsidP="00800F4D">
      <w:pPr>
        <w:pStyle w:val="ListParagraph"/>
        <w:numPr>
          <w:ilvl w:val="0"/>
          <w:numId w:val="29"/>
        </w:numPr>
        <w:spacing w:after="0" w:line="240" w:lineRule="auto"/>
      </w:pPr>
      <w:r w:rsidRPr="00800F4D">
        <w:t>the software is released to selected users for testing before the formal system release</w:t>
      </w:r>
    </w:p>
    <w:p w14:paraId="695D9E2F" w14:textId="77777777" w:rsidR="00EB055B" w:rsidRPr="00800F4D" w:rsidRDefault="00EB055B" w:rsidP="00800F4D">
      <w:pPr>
        <w:pStyle w:val="ListParagraph"/>
        <w:spacing w:after="0" w:line="240" w:lineRule="auto"/>
        <w:ind w:left="1080"/>
      </w:pPr>
    </w:p>
    <w:p w14:paraId="478A5554" w14:textId="77777777" w:rsidR="00EB055B" w:rsidRPr="00800F4D" w:rsidRDefault="00EB055B" w:rsidP="00800F4D">
      <w:pPr>
        <w:pStyle w:val="ListParagraph"/>
        <w:numPr>
          <w:ilvl w:val="0"/>
          <w:numId w:val="53"/>
        </w:numPr>
        <w:spacing w:after="0" w:line="240" w:lineRule="auto"/>
      </w:pPr>
      <w:r w:rsidRPr="00800F4D">
        <w:t>Acceptance testing</w:t>
      </w:r>
    </w:p>
    <w:p w14:paraId="2EF223A8" w14:textId="61714ACC" w:rsidR="00EB055B" w:rsidRPr="00800F4D" w:rsidRDefault="00EB055B" w:rsidP="00800F4D">
      <w:pPr>
        <w:pStyle w:val="ListParagraph"/>
        <w:numPr>
          <w:ilvl w:val="0"/>
          <w:numId w:val="29"/>
        </w:numPr>
        <w:spacing w:after="0" w:line="240" w:lineRule="auto"/>
      </w:pPr>
      <w:proofErr w:type="gramStart"/>
      <w:r w:rsidRPr="00800F4D">
        <w:t>customers</w:t>
      </w:r>
      <w:proofErr w:type="gramEnd"/>
      <w:r w:rsidRPr="00800F4D">
        <w:t xml:space="preserve"> test a system to check that it is ready for deployment.</w:t>
      </w:r>
    </w:p>
    <w:p w14:paraId="57331692" w14:textId="77777777" w:rsidR="00870650" w:rsidRPr="00800F4D" w:rsidRDefault="00870650" w:rsidP="00800F4D">
      <w:pPr>
        <w:spacing w:after="0" w:line="240" w:lineRule="auto"/>
      </w:pPr>
    </w:p>
    <w:p w14:paraId="5DF5C012" w14:textId="544388D0" w:rsidR="00870650" w:rsidRPr="00800F4D" w:rsidRDefault="00870650" w:rsidP="00800F4D">
      <w:pPr>
        <w:pStyle w:val="ListParagraph"/>
        <w:numPr>
          <w:ilvl w:val="0"/>
          <w:numId w:val="53"/>
        </w:numPr>
        <w:spacing w:after="0" w:line="240" w:lineRule="auto"/>
      </w:pPr>
      <w:r w:rsidRPr="00800F4D">
        <w:t>Release testing</w:t>
      </w:r>
    </w:p>
    <w:p w14:paraId="37D654FF" w14:textId="45809CE3" w:rsidR="00870650" w:rsidRPr="00800F4D" w:rsidRDefault="00870650" w:rsidP="00800F4D">
      <w:pPr>
        <w:pStyle w:val="ListParagraph"/>
        <w:numPr>
          <w:ilvl w:val="0"/>
          <w:numId w:val="29"/>
        </w:numPr>
        <w:spacing w:after="0" w:line="240" w:lineRule="auto"/>
      </w:pPr>
      <w:r w:rsidRPr="00800F4D">
        <w:t xml:space="preserve">the software is tested by a team different than development </w:t>
      </w:r>
    </w:p>
    <w:p w14:paraId="720F9038" w14:textId="0A312419" w:rsidR="00870650" w:rsidRPr="00800F4D" w:rsidRDefault="00870650" w:rsidP="00800F4D">
      <w:pPr>
        <w:pStyle w:val="ListParagraph"/>
        <w:numPr>
          <w:ilvl w:val="0"/>
          <w:numId w:val="29"/>
        </w:numPr>
        <w:spacing w:after="0" w:line="240" w:lineRule="auto"/>
      </w:pPr>
      <w:r w:rsidRPr="00800F4D">
        <w:t>purpose is to show system meets its requiremen</w:t>
      </w:r>
      <w:r w:rsidR="00800F4D">
        <w:t>t</w:t>
      </w:r>
      <w:r w:rsidRPr="00800F4D">
        <w:t>s</w:t>
      </w:r>
    </w:p>
    <w:p w14:paraId="74450D6E" w14:textId="77777777" w:rsidR="00870650" w:rsidRPr="00800F4D" w:rsidRDefault="00870650" w:rsidP="00800F4D">
      <w:pPr>
        <w:spacing w:after="0" w:line="240" w:lineRule="auto"/>
      </w:pPr>
    </w:p>
    <w:p w14:paraId="182137A3" w14:textId="5F496ABD" w:rsidR="00870650" w:rsidRPr="00800F4D" w:rsidRDefault="00870650" w:rsidP="00800F4D">
      <w:pPr>
        <w:pStyle w:val="ListParagraph"/>
        <w:numPr>
          <w:ilvl w:val="0"/>
          <w:numId w:val="53"/>
        </w:numPr>
        <w:spacing w:after="0" w:line="240" w:lineRule="auto"/>
      </w:pPr>
      <w:r w:rsidRPr="00800F4D">
        <w:t>Requirements based testing</w:t>
      </w:r>
    </w:p>
    <w:p w14:paraId="7F90F33D" w14:textId="0BEE56DC" w:rsidR="00870650" w:rsidRPr="00800F4D" w:rsidRDefault="00870650" w:rsidP="00800F4D">
      <w:pPr>
        <w:pStyle w:val="ListParagraph"/>
        <w:numPr>
          <w:ilvl w:val="0"/>
          <w:numId w:val="29"/>
        </w:numPr>
        <w:spacing w:after="0" w:line="240" w:lineRule="auto"/>
      </w:pPr>
      <w:r w:rsidRPr="00800F4D">
        <w:t xml:space="preserve">Verify functionality of system by executing test that correspond to system requirements </w:t>
      </w:r>
    </w:p>
    <w:p w14:paraId="5133514F" w14:textId="77777777" w:rsidR="00EB055B" w:rsidRPr="00800F4D" w:rsidRDefault="00EB055B" w:rsidP="00800F4D">
      <w:pPr>
        <w:spacing w:after="0" w:line="240" w:lineRule="auto"/>
      </w:pPr>
    </w:p>
    <w:p w14:paraId="5715DF13" w14:textId="524F512B" w:rsidR="00870650" w:rsidRPr="00800F4D" w:rsidRDefault="00FF33BE" w:rsidP="00800F4D">
      <w:pPr>
        <w:pStyle w:val="Heading1"/>
      </w:pPr>
      <w:r w:rsidRPr="00800F4D">
        <w:t xml:space="preserve">Lesson 4 </w:t>
      </w:r>
      <w:r w:rsidR="00EB055B" w:rsidRPr="00800F4D">
        <w:t>Flashcards (Chapter 9</w:t>
      </w:r>
      <w:r w:rsidRPr="00800F4D">
        <w:t>: Software Evolution</w:t>
      </w:r>
      <w:r w:rsidR="00EB055B" w:rsidRPr="00800F4D">
        <w:t>)</w:t>
      </w:r>
    </w:p>
    <w:p w14:paraId="1EAFBDED" w14:textId="77777777" w:rsidR="00870650" w:rsidRPr="00800F4D" w:rsidRDefault="00870650" w:rsidP="00800F4D">
      <w:pPr>
        <w:spacing w:after="0" w:line="240" w:lineRule="auto"/>
      </w:pPr>
    </w:p>
    <w:p w14:paraId="44D9F70A" w14:textId="77777777" w:rsidR="007B42E1" w:rsidRPr="00800F4D" w:rsidRDefault="007B42E1"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Evolution</w:t>
      </w:r>
    </w:p>
    <w:p w14:paraId="78E70389" w14:textId="77777777" w:rsidR="007B42E1" w:rsidRPr="00800F4D" w:rsidRDefault="007B42E1"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The stage in a software system’s life cycle where it is in operational use and is evolving as new requirements are proposed and implemented in the system.</w:t>
      </w:r>
    </w:p>
    <w:p w14:paraId="23EB143B" w14:textId="77777777" w:rsidR="00870650" w:rsidRPr="00800F4D" w:rsidRDefault="00870650" w:rsidP="00800F4D">
      <w:pPr>
        <w:spacing w:after="0" w:line="240" w:lineRule="auto"/>
        <w:rPr>
          <w:rFonts w:eastAsia="Times New Roman" w:cs="Times New Roman"/>
          <w:lang w:val="en-GB"/>
        </w:rPr>
      </w:pPr>
    </w:p>
    <w:p w14:paraId="76B8CAC7" w14:textId="203D42E8" w:rsidR="00870650" w:rsidRPr="00800F4D" w:rsidRDefault="00557B2F" w:rsidP="00800F4D">
      <w:pPr>
        <w:pStyle w:val="ListParagraph"/>
        <w:numPr>
          <w:ilvl w:val="0"/>
          <w:numId w:val="9"/>
        </w:numPr>
        <w:spacing w:after="0" w:line="240" w:lineRule="auto"/>
      </w:pPr>
      <w:r w:rsidRPr="00800F4D">
        <w:t>Software change</w:t>
      </w:r>
    </w:p>
    <w:p w14:paraId="5BAC2949" w14:textId="7556CACA" w:rsidR="00870650" w:rsidRPr="00800F4D" w:rsidRDefault="00557B2F" w:rsidP="00800F4D">
      <w:pPr>
        <w:pStyle w:val="ListParagraph"/>
        <w:numPr>
          <w:ilvl w:val="0"/>
          <w:numId w:val="29"/>
        </w:numPr>
        <w:spacing w:after="0" w:line="240" w:lineRule="auto"/>
        <w:rPr>
          <w:rFonts w:eastAsia="Times New Roman" w:cs="Times New Roman"/>
          <w:lang w:val="en-GB"/>
        </w:rPr>
      </w:pPr>
      <w:r w:rsidRPr="00800F4D">
        <w:t>Key problem to organize and manage in an organization</w:t>
      </w:r>
    </w:p>
    <w:p w14:paraId="4A856D19" w14:textId="77777777" w:rsidR="00800F4D" w:rsidRPr="00800F4D" w:rsidRDefault="00800F4D" w:rsidP="00800F4D">
      <w:pPr>
        <w:pStyle w:val="ListParagraph"/>
        <w:spacing w:after="0" w:line="240" w:lineRule="auto"/>
        <w:ind w:left="1080"/>
        <w:rPr>
          <w:rFonts w:eastAsia="Times New Roman" w:cs="Times New Roman"/>
          <w:lang w:val="en-GB"/>
        </w:rPr>
      </w:pPr>
    </w:p>
    <w:p w14:paraId="517F94DB" w14:textId="77777777" w:rsidR="007B42E1" w:rsidRPr="00800F4D" w:rsidRDefault="007B42E1"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Servicing</w:t>
      </w:r>
    </w:p>
    <w:p w14:paraId="267E7997" w14:textId="77777777" w:rsidR="007B42E1" w:rsidRDefault="007B42E1"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The stage in a software system’s life cycle where the software remains useful but the only changes made are those required to keep it operational i.e. bug fixes and changes to reflect changes in the software’s environment. No new functionality is added.</w:t>
      </w:r>
    </w:p>
    <w:p w14:paraId="7BB74733" w14:textId="77777777" w:rsidR="00800F4D" w:rsidRPr="00800F4D" w:rsidRDefault="00800F4D" w:rsidP="00800F4D">
      <w:pPr>
        <w:pStyle w:val="ListParagraph"/>
        <w:spacing w:after="0" w:line="240" w:lineRule="auto"/>
        <w:ind w:left="1080"/>
        <w:rPr>
          <w:rFonts w:eastAsia="Times New Roman" w:cs="Times New Roman"/>
          <w:lang w:val="en-GB"/>
        </w:rPr>
      </w:pPr>
    </w:p>
    <w:p w14:paraId="5D0B5C23" w14:textId="77777777" w:rsidR="007B42E1" w:rsidRPr="00800F4D" w:rsidRDefault="007B42E1"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Phase-out</w:t>
      </w:r>
    </w:p>
    <w:p w14:paraId="17DA9318" w14:textId="77777777" w:rsidR="007B42E1" w:rsidRPr="00800F4D" w:rsidRDefault="007B42E1"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 xml:space="preserve">The stage in a software system’s life cycle where </w:t>
      </w:r>
      <w:r w:rsidRPr="00800F4D">
        <w:t xml:space="preserve">the </w:t>
      </w:r>
      <w:r w:rsidRPr="00800F4D">
        <w:rPr>
          <w:rFonts w:eastAsia="Times New Roman" w:cs="Times New Roman"/>
          <w:lang w:val="en-GB"/>
        </w:rPr>
        <w:t>software may still be used but no further changes are made to it.</w:t>
      </w:r>
    </w:p>
    <w:p w14:paraId="69CEB014" w14:textId="77777777" w:rsidR="00B15E4B" w:rsidRPr="00800F4D" w:rsidRDefault="00B15E4B" w:rsidP="00800F4D">
      <w:pPr>
        <w:spacing w:after="0" w:line="240" w:lineRule="auto"/>
        <w:rPr>
          <w:rFonts w:eastAsia="Times New Roman" w:cs="Times New Roman"/>
          <w:lang w:val="en-GB"/>
        </w:rPr>
      </w:pPr>
    </w:p>
    <w:p w14:paraId="32E83BFB" w14:textId="3AB1DB14" w:rsidR="00B15E4B" w:rsidRPr="00800F4D" w:rsidRDefault="00F81CEC"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Change</w:t>
      </w:r>
    </w:p>
    <w:p w14:paraId="742F8C9E" w14:textId="542E5479" w:rsidR="00F81CEC" w:rsidRPr="00800F4D" w:rsidRDefault="00F81CEC" w:rsidP="00800F4D">
      <w:pPr>
        <w:pStyle w:val="ListNumber"/>
        <w:numPr>
          <w:ilvl w:val="1"/>
          <w:numId w:val="9"/>
        </w:numPr>
        <w:spacing w:before="0" w:after="0"/>
        <w:rPr>
          <w:rFonts w:asciiTheme="minorHAnsi" w:hAnsiTheme="minorHAnsi"/>
          <w:sz w:val="22"/>
          <w:szCs w:val="22"/>
        </w:rPr>
      </w:pPr>
      <w:r w:rsidRPr="00800F4D">
        <w:rPr>
          <w:rFonts w:asciiTheme="minorHAnsi" w:hAnsiTheme="minorHAnsi"/>
          <w:sz w:val="22"/>
          <w:szCs w:val="22"/>
        </w:rPr>
        <w:t>Driven by system evolution</w:t>
      </w:r>
    </w:p>
    <w:p w14:paraId="43D82B48" w14:textId="12279D85" w:rsidR="007B42E1" w:rsidRPr="00800F4D" w:rsidRDefault="00F81CEC" w:rsidP="00800F4D">
      <w:pPr>
        <w:pStyle w:val="ListNumber"/>
        <w:numPr>
          <w:ilvl w:val="1"/>
          <w:numId w:val="9"/>
        </w:numPr>
        <w:spacing w:before="0" w:after="0"/>
        <w:rPr>
          <w:rFonts w:asciiTheme="minorHAnsi" w:hAnsiTheme="minorHAnsi"/>
          <w:sz w:val="22"/>
          <w:szCs w:val="22"/>
        </w:rPr>
      </w:pPr>
      <w:r w:rsidRPr="00800F4D">
        <w:rPr>
          <w:rFonts w:asciiTheme="minorHAnsi" w:hAnsiTheme="minorHAnsi"/>
          <w:sz w:val="22"/>
          <w:szCs w:val="22"/>
        </w:rPr>
        <w:t>Continues throughout system lifetime</w:t>
      </w:r>
    </w:p>
    <w:p w14:paraId="1B568595" w14:textId="77777777" w:rsidR="007B42E1" w:rsidRPr="00800F4D" w:rsidRDefault="007B42E1" w:rsidP="00800F4D">
      <w:pPr>
        <w:spacing w:after="0" w:line="240" w:lineRule="auto"/>
      </w:pPr>
    </w:p>
    <w:p w14:paraId="4B12128B" w14:textId="61D6BA85" w:rsidR="007B42E1" w:rsidRPr="00800F4D" w:rsidRDefault="00800F4D" w:rsidP="00800F4D">
      <w:pPr>
        <w:pStyle w:val="ListNumber"/>
        <w:numPr>
          <w:ilvl w:val="0"/>
          <w:numId w:val="9"/>
        </w:numPr>
        <w:spacing w:before="0" w:after="0"/>
        <w:rPr>
          <w:rFonts w:asciiTheme="minorHAnsi" w:hAnsiTheme="minorHAnsi"/>
          <w:sz w:val="22"/>
          <w:szCs w:val="22"/>
        </w:rPr>
      </w:pPr>
      <w:r>
        <w:rPr>
          <w:rFonts w:asciiTheme="minorHAnsi" w:hAnsiTheme="minorHAnsi"/>
          <w:sz w:val="22"/>
          <w:szCs w:val="22"/>
        </w:rPr>
        <w:t>C</w:t>
      </w:r>
      <w:r w:rsidR="00F81CEC" w:rsidRPr="00800F4D">
        <w:rPr>
          <w:rFonts w:asciiTheme="minorHAnsi" w:hAnsiTheme="minorHAnsi"/>
          <w:sz w:val="22"/>
          <w:szCs w:val="22"/>
        </w:rPr>
        <w:t>hange implementation</w:t>
      </w:r>
      <w:r w:rsidR="007B42E1" w:rsidRPr="00800F4D">
        <w:rPr>
          <w:rFonts w:asciiTheme="minorHAnsi" w:hAnsiTheme="minorHAnsi"/>
          <w:sz w:val="22"/>
          <w:szCs w:val="22"/>
        </w:rPr>
        <w:t xml:space="preserve"> </w:t>
      </w:r>
    </w:p>
    <w:p w14:paraId="24975ED3" w14:textId="00AC774B" w:rsidR="007B42E1" w:rsidRPr="00800F4D" w:rsidRDefault="00F81CEC" w:rsidP="00800F4D">
      <w:pPr>
        <w:pStyle w:val="ListParagraph"/>
        <w:numPr>
          <w:ilvl w:val="0"/>
          <w:numId w:val="17"/>
        </w:numPr>
        <w:spacing w:after="0" w:line="240" w:lineRule="auto"/>
      </w:pPr>
      <w:r w:rsidRPr="00800F4D">
        <w:t>Iteration of design, implement and test</w:t>
      </w:r>
      <w:r w:rsidR="007B42E1" w:rsidRPr="00800F4D">
        <w:t xml:space="preserve"> </w:t>
      </w:r>
    </w:p>
    <w:p w14:paraId="5E1D7F9F" w14:textId="77777777" w:rsidR="007B42E1" w:rsidRPr="00800F4D" w:rsidRDefault="007B42E1" w:rsidP="00800F4D">
      <w:pPr>
        <w:pStyle w:val="ListNumber"/>
        <w:spacing w:before="0" w:after="0"/>
        <w:ind w:left="720" w:firstLine="0"/>
        <w:rPr>
          <w:rFonts w:asciiTheme="minorHAnsi" w:hAnsiTheme="minorHAnsi"/>
          <w:sz w:val="22"/>
          <w:szCs w:val="22"/>
        </w:rPr>
      </w:pPr>
    </w:p>
    <w:p w14:paraId="350AD996" w14:textId="05586BBD" w:rsidR="007B42E1" w:rsidRPr="00800F4D" w:rsidRDefault="00F81CEC"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Agile and evolution</w:t>
      </w:r>
    </w:p>
    <w:p w14:paraId="69883A68" w14:textId="7B85F4E5" w:rsidR="007B42E1" w:rsidRDefault="007B42E1" w:rsidP="00800F4D">
      <w:pPr>
        <w:pStyle w:val="ListParagraph"/>
        <w:numPr>
          <w:ilvl w:val="0"/>
          <w:numId w:val="17"/>
        </w:numPr>
        <w:spacing w:after="0" w:line="240" w:lineRule="auto"/>
      </w:pPr>
      <w:r w:rsidRPr="00800F4D">
        <w:t xml:space="preserve"> </w:t>
      </w:r>
      <w:r w:rsidR="00F81CEC" w:rsidRPr="00800F4D">
        <w:t>Incremental based so evolution is no different than development</w:t>
      </w:r>
    </w:p>
    <w:p w14:paraId="7E10B402" w14:textId="77777777" w:rsidR="00800F4D" w:rsidRPr="00800F4D" w:rsidRDefault="00800F4D" w:rsidP="00800F4D">
      <w:pPr>
        <w:pStyle w:val="ListParagraph"/>
        <w:spacing w:after="0" w:line="240" w:lineRule="auto"/>
        <w:ind w:left="1080"/>
      </w:pPr>
    </w:p>
    <w:p w14:paraId="3FE1BB71" w14:textId="05BE5BA8" w:rsidR="00323BA6" w:rsidRPr="00800F4D" w:rsidRDefault="00F81CEC"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Legacy systems</w:t>
      </w:r>
    </w:p>
    <w:p w14:paraId="45B47A8C" w14:textId="26886C3F" w:rsidR="00323BA6" w:rsidRPr="00800F4D" w:rsidRDefault="00F81CEC" w:rsidP="00800F4D">
      <w:pPr>
        <w:pStyle w:val="ListParagraph"/>
        <w:numPr>
          <w:ilvl w:val="0"/>
          <w:numId w:val="17"/>
        </w:numPr>
        <w:spacing w:after="0" w:line="240" w:lineRule="auto"/>
      </w:pPr>
      <w:r w:rsidRPr="00800F4D">
        <w:t>systems that rely on obsolete languages and technologies</w:t>
      </w:r>
    </w:p>
    <w:p w14:paraId="0FF52506" w14:textId="77777777" w:rsidR="00323BA6" w:rsidRPr="00800F4D" w:rsidRDefault="00323BA6" w:rsidP="00800F4D">
      <w:pPr>
        <w:pStyle w:val="ListParagraph"/>
        <w:spacing w:after="0" w:line="240" w:lineRule="auto"/>
        <w:ind w:left="1080"/>
      </w:pPr>
    </w:p>
    <w:p w14:paraId="16CFCE7B" w14:textId="72CEFF9D" w:rsidR="007B42E1"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Legacy system replacement</w:t>
      </w:r>
    </w:p>
    <w:p w14:paraId="1D115306" w14:textId="1D3758EC" w:rsidR="007B42E1" w:rsidRPr="00800F4D" w:rsidRDefault="00E70ABD" w:rsidP="00800F4D">
      <w:pPr>
        <w:pStyle w:val="ListParagraph"/>
        <w:numPr>
          <w:ilvl w:val="0"/>
          <w:numId w:val="17"/>
        </w:numPr>
        <w:spacing w:after="0" w:line="240" w:lineRule="auto"/>
      </w:pPr>
      <w:r w:rsidRPr="00800F4D">
        <w:t>Scrap system</w:t>
      </w:r>
      <w:r w:rsidR="007B42E1" w:rsidRPr="00800F4D">
        <w:t>.</w:t>
      </w:r>
    </w:p>
    <w:p w14:paraId="0E69D002" w14:textId="6FF14DA8" w:rsidR="00E70ABD" w:rsidRPr="00800F4D" w:rsidRDefault="00E70ABD" w:rsidP="00800F4D">
      <w:pPr>
        <w:pStyle w:val="ListParagraph"/>
        <w:numPr>
          <w:ilvl w:val="0"/>
          <w:numId w:val="17"/>
        </w:numPr>
        <w:spacing w:after="0" w:line="240" w:lineRule="auto"/>
      </w:pPr>
      <w:r w:rsidRPr="00800F4D">
        <w:t>Continue to Maintain system</w:t>
      </w:r>
    </w:p>
    <w:p w14:paraId="59959B00" w14:textId="65C0382B" w:rsidR="00E70ABD" w:rsidRPr="00800F4D" w:rsidRDefault="00E70ABD" w:rsidP="00800F4D">
      <w:pPr>
        <w:pStyle w:val="ListParagraph"/>
        <w:numPr>
          <w:ilvl w:val="0"/>
          <w:numId w:val="17"/>
        </w:numPr>
        <w:spacing w:after="0" w:line="240" w:lineRule="auto"/>
      </w:pPr>
      <w:r w:rsidRPr="00800F4D">
        <w:t>Transform system</w:t>
      </w:r>
    </w:p>
    <w:p w14:paraId="1A37A796" w14:textId="30B42154" w:rsidR="00E70ABD" w:rsidRPr="00800F4D" w:rsidRDefault="00E70ABD" w:rsidP="00800F4D">
      <w:pPr>
        <w:pStyle w:val="ListParagraph"/>
        <w:numPr>
          <w:ilvl w:val="0"/>
          <w:numId w:val="17"/>
        </w:numPr>
        <w:spacing w:after="0" w:line="240" w:lineRule="auto"/>
      </w:pPr>
      <w:r w:rsidRPr="00800F4D">
        <w:t>Replace system</w:t>
      </w:r>
    </w:p>
    <w:p w14:paraId="096F705B" w14:textId="77777777" w:rsidR="00E70ABD" w:rsidRPr="00800F4D" w:rsidRDefault="00E70ABD" w:rsidP="00800F4D">
      <w:pPr>
        <w:pStyle w:val="ListParagraph"/>
        <w:spacing w:after="0" w:line="240" w:lineRule="auto"/>
        <w:ind w:left="1080"/>
        <w:rPr>
          <w:rFonts w:eastAsia="Times New Roman" w:cs="Times New Roman"/>
          <w:lang w:val="en-GB"/>
        </w:rPr>
      </w:pPr>
    </w:p>
    <w:p w14:paraId="1336088F" w14:textId="6398B150" w:rsidR="00E70ABD"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lastRenderedPageBreak/>
        <w:t>System replacement analysis</w:t>
      </w:r>
    </w:p>
    <w:p w14:paraId="5427C256" w14:textId="77777777" w:rsidR="00E70ABD" w:rsidRPr="00800F4D" w:rsidRDefault="00E70ABD"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Access system quality</w:t>
      </w:r>
    </w:p>
    <w:p w14:paraId="1AF323F4" w14:textId="3140F4DF" w:rsidR="00E70ABD" w:rsidRPr="00800F4D" w:rsidRDefault="00E70ABD"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Access business value</w:t>
      </w:r>
    </w:p>
    <w:p w14:paraId="3CAAC4C7" w14:textId="73D72758" w:rsidR="007B42E1" w:rsidRPr="00800F4D" w:rsidRDefault="00E70ABD" w:rsidP="00800F4D">
      <w:pPr>
        <w:pStyle w:val="ListParagraph"/>
        <w:tabs>
          <w:tab w:val="left" w:pos="3780"/>
        </w:tabs>
        <w:spacing w:after="0" w:line="240" w:lineRule="auto"/>
        <w:ind w:left="1080"/>
      </w:pPr>
      <w:r w:rsidRPr="00800F4D">
        <w:tab/>
      </w:r>
    </w:p>
    <w:p w14:paraId="23FEE482" w14:textId="77777777" w:rsidR="00E70ABD"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Maintenance costs</w:t>
      </w:r>
    </w:p>
    <w:p w14:paraId="3E9A98C4" w14:textId="144ED957" w:rsidR="007B42E1" w:rsidRPr="00800F4D" w:rsidRDefault="00E70ABD" w:rsidP="00800F4D">
      <w:pPr>
        <w:pStyle w:val="ListNumber"/>
        <w:numPr>
          <w:ilvl w:val="1"/>
          <w:numId w:val="9"/>
        </w:numPr>
        <w:spacing w:before="0" w:after="0"/>
        <w:rPr>
          <w:rFonts w:asciiTheme="minorHAnsi" w:hAnsiTheme="minorHAnsi"/>
          <w:sz w:val="22"/>
          <w:szCs w:val="22"/>
        </w:rPr>
      </w:pPr>
      <w:r w:rsidRPr="00800F4D">
        <w:rPr>
          <w:rFonts w:asciiTheme="minorHAnsi" w:hAnsiTheme="minorHAnsi"/>
          <w:sz w:val="22"/>
          <w:szCs w:val="22"/>
        </w:rPr>
        <w:t>2 to 100 times development costs</w:t>
      </w:r>
    </w:p>
    <w:p w14:paraId="7BC6D7C4" w14:textId="77777777" w:rsidR="007B42E1" w:rsidRPr="00800F4D" w:rsidRDefault="007B42E1" w:rsidP="00800F4D">
      <w:pPr>
        <w:pStyle w:val="ListNumber"/>
        <w:spacing w:before="0" w:after="0"/>
        <w:ind w:left="720" w:firstLine="0"/>
        <w:rPr>
          <w:rFonts w:asciiTheme="minorHAnsi" w:hAnsiTheme="minorHAnsi"/>
          <w:sz w:val="22"/>
          <w:szCs w:val="22"/>
        </w:rPr>
      </w:pPr>
    </w:p>
    <w:p w14:paraId="57136223" w14:textId="2FF4A890" w:rsidR="000759F6"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Complexity metrics</w:t>
      </w:r>
    </w:p>
    <w:p w14:paraId="1DA8BEC5" w14:textId="18D17AD8" w:rsidR="000759F6" w:rsidRPr="00800F4D" w:rsidRDefault="00E70ABD"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 xml:space="preserve">determine maintainability by complexity of system </w:t>
      </w:r>
      <w:r w:rsidR="00706FC6" w:rsidRPr="00800F4D">
        <w:rPr>
          <w:rFonts w:eastAsia="Times New Roman" w:cs="Times New Roman"/>
          <w:lang w:val="en-GB"/>
        </w:rPr>
        <w:t>components</w:t>
      </w:r>
    </w:p>
    <w:p w14:paraId="68DC2E80" w14:textId="77777777" w:rsidR="00323BA6" w:rsidRPr="00800F4D" w:rsidRDefault="00323BA6" w:rsidP="00800F4D">
      <w:pPr>
        <w:pStyle w:val="ListParagraph"/>
        <w:spacing w:after="0" w:line="240" w:lineRule="auto"/>
        <w:ind w:left="1080"/>
        <w:rPr>
          <w:rFonts w:eastAsia="Times New Roman" w:cs="Times New Roman"/>
          <w:lang w:val="en-GB"/>
        </w:rPr>
      </w:pPr>
    </w:p>
    <w:p w14:paraId="5B560729" w14:textId="3762678B" w:rsidR="000759F6"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Software Reengineering</w:t>
      </w:r>
      <w:r w:rsidR="000759F6" w:rsidRPr="00800F4D">
        <w:rPr>
          <w:rFonts w:asciiTheme="minorHAnsi" w:hAnsiTheme="minorHAnsi"/>
          <w:sz w:val="22"/>
          <w:szCs w:val="22"/>
        </w:rPr>
        <w:t xml:space="preserve"> </w:t>
      </w:r>
    </w:p>
    <w:p w14:paraId="0E5D8C5C" w14:textId="6EA08AA2" w:rsidR="000759F6" w:rsidRPr="00800F4D" w:rsidRDefault="00E70ABD" w:rsidP="00800F4D">
      <w:pPr>
        <w:pStyle w:val="ListParagraph"/>
        <w:numPr>
          <w:ilvl w:val="0"/>
          <w:numId w:val="17"/>
        </w:numPr>
        <w:spacing w:after="0" w:line="240" w:lineRule="auto"/>
        <w:rPr>
          <w:rFonts w:eastAsia="Times New Roman" w:cs="Times New Roman"/>
          <w:lang w:val="en-GB"/>
        </w:rPr>
      </w:pPr>
      <w:proofErr w:type="gramStart"/>
      <w:r w:rsidRPr="00800F4D">
        <w:t>recreate</w:t>
      </w:r>
      <w:proofErr w:type="gramEnd"/>
      <w:r w:rsidRPr="00800F4D">
        <w:t xml:space="preserve"> new system from legacy system</w:t>
      </w:r>
      <w:r w:rsidR="000759F6" w:rsidRPr="00800F4D">
        <w:rPr>
          <w:rFonts w:eastAsia="Times New Roman" w:cs="Times New Roman"/>
          <w:lang w:val="en-GB"/>
        </w:rPr>
        <w:t>.</w:t>
      </w:r>
    </w:p>
    <w:p w14:paraId="61F0DA36" w14:textId="77777777" w:rsidR="00323BA6" w:rsidRPr="00800F4D" w:rsidRDefault="00323BA6" w:rsidP="00800F4D">
      <w:pPr>
        <w:pStyle w:val="ListParagraph"/>
        <w:spacing w:after="0" w:line="240" w:lineRule="auto"/>
        <w:ind w:left="1080"/>
        <w:rPr>
          <w:rFonts w:eastAsia="Times New Roman" w:cs="Times New Roman"/>
          <w:lang w:val="en-GB"/>
        </w:rPr>
      </w:pPr>
    </w:p>
    <w:p w14:paraId="495B49F6" w14:textId="1FF34910" w:rsidR="000759F6"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Refactoring</w:t>
      </w:r>
      <w:r w:rsidR="000759F6" w:rsidRPr="00800F4D">
        <w:rPr>
          <w:rFonts w:asciiTheme="minorHAnsi" w:hAnsiTheme="minorHAnsi"/>
          <w:sz w:val="22"/>
          <w:szCs w:val="22"/>
        </w:rPr>
        <w:t xml:space="preserve"> </w:t>
      </w:r>
    </w:p>
    <w:p w14:paraId="4E313DA1" w14:textId="5E41724A" w:rsidR="000759F6" w:rsidRPr="00800F4D" w:rsidRDefault="00E70ABD"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 xml:space="preserve">Improving program to slow down </w:t>
      </w:r>
      <w:r w:rsidR="00706FC6" w:rsidRPr="00800F4D">
        <w:rPr>
          <w:rFonts w:eastAsia="Times New Roman" w:cs="Times New Roman"/>
          <w:lang w:val="en-GB"/>
        </w:rPr>
        <w:t>degradation</w:t>
      </w:r>
      <w:r w:rsidR="000759F6" w:rsidRPr="00800F4D">
        <w:rPr>
          <w:rFonts w:eastAsia="Times New Roman" w:cs="Times New Roman"/>
          <w:lang w:val="en-GB"/>
        </w:rPr>
        <w:t>.</w:t>
      </w:r>
    </w:p>
    <w:p w14:paraId="5786D326" w14:textId="77777777" w:rsidR="00323BA6" w:rsidRPr="00800F4D" w:rsidRDefault="00323BA6" w:rsidP="00800F4D">
      <w:pPr>
        <w:spacing w:after="0" w:line="240" w:lineRule="auto"/>
        <w:rPr>
          <w:rFonts w:eastAsia="Times New Roman" w:cs="Times New Roman"/>
          <w:lang w:val="en-GB"/>
        </w:rPr>
      </w:pPr>
    </w:p>
    <w:p w14:paraId="1A4FDD93" w14:textId="0FCA7A92" w:rsidR="000759F6" w:rsidRPr="00800F4D" w:rsidRDefault="00E70ABD" w:rsidP="00800F4D">
      <w:pPr>
        <w:pStyle w:val="ListNumber"/>
        <w:numPr>
          <w:ilvl w:val="0"/>
          <w:numId w:val="9"/>
        </w:numPr>
        <w:spacing w:before="0" w:after="0"/>
        <w:rPr>
          <w:rFonts w:asciiTheme="minorHAnsi" w:hAnsiTheme="minorHAnsi"/>
          <w:sz w:val="22"/>
          <w:szCs w:val="22"/>
        </w:rPr>
      </w:pPr>
      <w:r w:rsidRPr="00800F4D">
        <w:rPr>
          <w:rFonts w:asciiTheme="minorHAnsi" w:hAnsiTheme="minorHAnsi"/>
          <w:sz w:val="22"/>
          <w:szCs w:val="22"/>
        </w:rPr>
        <w:t>Bad smells in program code</w:t>
      </w:r>
      <w:r w:rsidR="000759F6" w:rsidRPr="00800F4D">
        <w:rPr>
          <w:rFonts w:asciiTheme="minorHAnsi" w:hAnsiTheme="minorHAnsi"/>
          <w:sz w:val="22"/>
          <w:szCs w:val="22"/>
        </w:rPr>
        <w:t xml:space="preserve"> </w:t>
      </w:r>
    </w:p>
    <w:p w14:paraId="0B9BF279" w14:textId="009D28AA" w:rsidR="00AF63D1" w:rsidRPr="00800F4D" w:rsidRDefault="00AF63D1" w:rsidP="00800F4D">
      <w:pPr>
        <w:pStyle w:val="ListParagraph"/>
        <w:numPr>
          <w:ilvl w:val="0"/>
          <w:numId w:val="17"/>
        </w:numPr>
        <w:spacing w:after="0" w:line="240" w:lineRule="auto"/>
        <w:rPr>
          <w:rFonts w:eastAsia="Times New Roman" w:cs="Times New Roman"/>
        </w:rPr>
      </w:pPr>
      <w:r w:rsidRPr="00800F4D">
        <w:rPr>
          <w:rFonts w:eastAsia="Times New Roman" w:cs="Times New Roman"/>
          <w:lang w:val="en-GB"/>
        </w:rPr>
        <w:t>Duplicate code</w:t>
      </w:r>
    </w:p>
    <w:p w14:paraId="5917B3D1" w14:textId="77777777" w:rsidR="00AF63D1" w:rsidRPr="00800F4D" w:rsidRDefault="00AF63D1" w:rsidP="00800F4D">
      <w:pPr>
        <w:pStyle w:val="ListParagraph"/>
        <w:numPr>
          <w:ilvl w:val="0"/>
          <w:numId w:val="17"/>
        </w:numPr>
        <w:spacing w:after="0" w:line="240" w:lineRule="auto"/>
        <w:rPr>
          <w:rFonts w:eastAsia="Times New Roman" w:cs="Times New Roman"/>
        </w:rPr>
      </w:pPr>
      <w:r w:rsidRPr="00800F4D">
        <w:rPr>
          <w:rFonts w:eastAsia="Times New Roman" w:cs="Times New Roman"/>
          <w:lang w:val="en-US"/>
        </w:rPr>
        <w:t>Long methods</w:t>
      </w:r>
    </w:p>
    <w:p w14:paraId="0CCCA7AA" w14:textId="77777777" w:rsidR="00AF63D1" w:rsidRPr="00800F4D" w:rsidRDefault="00AF63D1" w:rsidP="00800F4D">
      <w:pPr>
        <w:pStyle w:val="ListParagraph"/>
        <w:numPr>
          <w:ilvl w:val="0"/>
          <w:numId w:val="17"/>
        </w:numPr>
        <w:spacing w:after="0" w:line="240" w:lineRule="auto"/>
        <w:rPr>
          <w:rFonts w:eastAsia="Times New Roman" w:cs="Times New Roman"/>
        </w:rPr>
      </w:pPr>
      <w:r w:rsidRPr="00800F4D">
        <w:rPr>
          <w:rFonts w:eastAsia="Times New Roman" w:cs="Times New Roman"/>
          <w:lang w:val="en-US"/>
        </w:rPr>
        <w:t>Data Clumping</w:t>
      </w:r>
    </w:p>
    <w:p w14:paraId="04F417D0" w14:textId="282DAF64" w:rsidR="000759F6" w:rsidRPr="00800F4D" w:rsidRDefault="00AF63D1" w:rsidP="00800F4D">
      <w:pPr>
        <w:pStyle w:val="ListParagraph"/>
        <w:numPr>
          <w:ilvl w:val="0"/>
          <w:numId w:val="17"/>
        </w:numPr>
        <w:spacing w:after="0" w:line="240" w:lineRule="auto"/>
        <w:rPr>
          <w:rFonts w:eastAsia="Times New Roman" w:cs="Times New Roman"/>
        </w:rPr>
      </w:pPr>
      <w:r w:rsidRPr="00800F4D">
        <w:rPr>
          <w:rFonts w:eastAsia="Times New Roman" w:cs="Times New Roman"/>
          <w:lang w:val="en-US"/>
        </w:rPr>
        <w:t>Speculative generality</w:t>
      </w:r>
      <w:r w:rsidR="000759F6" w:rsidRPr="00800F4D">
        <w:rPr>
          <w:rFonts w:eastAsia="Times New Roman" w:cs="Times New Roman"/>
          <w:lang w:val="en-GB"/>
        </w:rPr>
        <w:t xml:space="preserve"> </w:t>
      </w:r>
    </w:p>
    <w:p w14:paraId="2AED0908" w14:textId="1AFE9097" w:rsidR="00EB055B" w:rsidRPr="00800F4D" w:rsidRDefault="00FF33BE" w:rsidP="00800F4D">
      <w:pPr>
        <w:pStyle w:val="Heading1"/>
      </w:pPr>
      <w:r w:rsidRPr="00800F4D">
        <w:t xml:space="preserve">Lesson 5 </w:t>
      </w:r>
      <w:r w:rsidR="00EB055B" w:rsidRPr="00800F4D">
        <w:t>Flashcards (Chapter 10</w:t>
      </w:r>
      <w:r w:rsidRPr="00800F4D">
        <w:t>: Dependable Systems</w:t>
      </w:r>
      <w:r w:rsidR="00EB055B" w:rsidRPr="00800F4D">
        <w:t>)</w:t>
      </w:r>
    </w:p>
    <w:p w14:paraId="628044A2" w14:textId="77777777" w:rsidR="00EB055B" w:rsidRPr="00800F4D" w:rsidRDefault="00EB055B" w:rsidP="00800F4D">
      <w:pPr>
        <w:spacing w:after="0" w:line="240" w:lineRule="auto"/>
      </w:pPr>
    </w:p>
    <w:p w14:paraId="597AE386" w14:textId="05957239" w:rsidR="00323BA6" w:rsidRPr="00800F4D" w:rsidRDefault="000607F3"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 xml:space="preserve">Most important aspect of many systems </w:t>
      </w:r>
    </w:p>
    <w:p w14:paraId="7B16C74C" w14:textId="5D6DCE5D" w:rsidR="00323BA6" w:rsidRPr="00800F4D" w:rsidRDefault="000607F3" w:rsidP="00800F4D">
      <w:pPr>
        <w:pStyle w:val="ListParagraph"/>
        <w:numPr>
          <w:ilvl w:val="0"/>
          <w:numId w:val="17"/>
        </w:numPr>
        <w:spacing w:after="0" w:line="240" w:lineRule="auto"/>
      </w:pPr>
      <w:r w:rsidRPr="00800F4D">
        <w:t>dependability of the system</w:t>
      </w:r>
    </w:p>
    <w:p w14:paraId="3F4D5BF9" w14:textId="77777777" w:rsidR="00EB055B" w:rsidRPr="00800F4D" w:rsidRDefault="00EB055B" w:rsidP="00800F4D">
      <w:pPr>
        <w:spacing w:after="0" w:line="240" w:lineRule="auto"/>
      </w:pPr>
    </w:p>
    <w:p w14:paraId="152E76CE" w14:textId="5803EF0A" w:rsidR="00323BA6" w:rsidRPr="00800F4D" w:rsidRDefault="00323BA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ab/>
        <w:t>Dependable system</w:t>
      </w:r>
    </w:p>
    <w:p w14:paraId="76A058BE" w14:textId="5892B8B9" w:rsidR="000607F3" w:rsidRPr="00800F4D" w:rsidRDefault="000607F3" w:rsidP="00800F4D">
      <w:pPr>
        <w:pStyle w:val="ListParagraph"/>
        <w:numPr>
          <w:ilvl w:val="0"/>
          <w:numId w:val="17"/>
        </w:numPr>
        <w:spacing w:after="0" w:line="240" w:lineRule="auto"/>
      </w:pPr>
      <w:r w:rsidRPr="00800F4D">
        <w:t>Reliability</w:t>
      </w:r>
    </w:p>
    <w:p w14:paraId="4E3BACEB" w14:textId="350BDB28" w:rsidR="000607F3" w:rsidRPr="00800F4D" w:rsidRDefault="000607F3" w:rsidP="00800F4D">
      <w:pPr>
        <w:pStyle w:val="ListParagraph"/>
        <w:numPr>
          <w:ilvl w:val="0"/>
          <w:numId w:val="17"/>
        </w:numPr>
        <w:spacing w:after="0" w:line="240" w:lineRule="auto"/>
      </w:pPr>
      <w:r w:rsidRPr="00800F4D">
        <w:t>Availability</w:t>
      </w:r>
    </w:p>
    <w:p w14:paraId="0289B8A6" w14:textId="0FC5837A" w:rsidR="000759F6" w:rsidRPr="00800F4D" w:rsidRDefault="000607F3" w:rsidP="00800F4D">
      <w:pPr>
        <w:pStyle w:val="ListParagraph"/>
        <w:numPr>
          <w:ilvl w:val="0"/>
          <w:numId w:val="17"/>
        </w:numPr>
        <w:spacing w:after="0" w:line="240" w:lineRule="auto"/>
      </w:pPr>
      <w:r w:rsidRPr="00800F4D">
        <w:t>Security</w:t>
      </w:r>
    </w:p>
    <w:p w14:paraId="1326A427" w14:textId="77777777" w:rsidR="00A14BB1" w:rsidRPr="00800F4D" w:rsidRDefault="00A14BB1" w:rsidP="00800F4D">
      <w:pPr>
        <w:spacing w:after="0" w:line="240" w:lineRule="auto"/>
      </w:pPr>
    </w:p>
    <w:p w14:paraId="2E123E48" w14:textId="77777777" w:rsidR="000759F6" w:rsidRPr="00800F4D" w:rsidRDefault="000759F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Hardware failure</w:t>
      </w:r>
    </w:p>
    <w:p w14:paraId="0CEC22F5" w14:textId="77777777" w:rsidR="000759F6" w:rsidRPr="00800F4D" w:rsidRDefault="000759F6" w:rsidP="00800F4D">
      <w:pPr>
        <w:pStyle w:val="ListParagraph"/>
        <w:numPr>
          <w:ilvl w:val="0"/>
          <w:numId w:val="17"/>
        </w:numPr>
        <w:spacing w:after="0" w:line="240" w:lineRule="auto"/>
      </w:pPr>
      <w:r w:rsidRPr="00800F4D">
        <w:t>Hardware fails because of design and manufacturing errors or because components have reached the end of their natural life.</w:t>
      </w:r>
    </w:p>
    <w:p w14:paraId="319185E5" w14:textId="77777777" w:rsidR="00A14BB1" w:rsidRPr="00800F4D" w:rsidRDefault="00A14BB1" w:rsidP="00800F4D">
      <w:pPr>
        <w:pStyle w:val="ListParagraph"/>
        <w:spacing w:after="0" w:line="240" w:lineRule="auto"/>
        <w:ind w:left="1080"/>
      </w:pPr>
    </w:p>
    <w:p w14:paraId="5A05B977" w14:textId="77777777" w:rsidR="000759F6" w:rsidRPr="00800F4D" w:rsidRDefault="000759F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Software failure</w:t>
      </w:r>
    </w:p>
    <w:p w14:paraId="28A8E75E" w14:textId="77777777" w:rsidR="000759F6" w:rsidRPr="00800F4D" w:rsidRDefault="000759F6"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Software fails due to errors in its specification, design or implementation.</w:t>
      </w:r>
    </w:p>
    <w:p w14:paraId="2DAF1A52" w14:textId="77777777" w:rsidR="00A14BB1" w:rsidRPr="00800F4D" w:rsidRDefault="00A14BB1" w:rsidP="00800F4D">
      <w:pPr>
        <w:pStyle w:val="ListParagraph"/>
        <w:spacing w:after="0" w:line="240" w:lineRule="auto"/>
        <w:ind w:left="1080"/>
        <w:rPr>
          <w:rFonts w:eastAsia="Times New Roman" w:cs="Times New Roman"/>
          <w:lang w:val="en-GB"/>
        </w:rPr>
      </w:pPr>
    </w:p>
    <w:p w14:paraId="72C0D285" w14:textId="77777777" w:rsidR="000759F6" w:rsidRPr="00800F4D" w:rsidRDefault="000759F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Operational failure</w:t>
      </w:r>
    </w:p>
    <w:p w14:paraId="6A591C32" w14:textId="77777777" w:rsidR="000759F6" w:rsidRPr="00800F4D" w:rsidRDefault="000759F6" w:rsidP="00800F4D">
      <w:pPr>
        <w:pStyle w:val="ListParagraph"/>
        <w:numPr>
          <w:ilvl w:val="0"/>
          <w:numId w:val="17"/>
        </w:numPr>
        <w:spacing w:after="0" w:line="240" w:lineRule="auto"/>
        <w:rPr>
          <w:rFonts w:eastAsia="Times New Roman" w:cs="Times New Roman"/>
          <w:lang w:val="en-GB"/>
        </w:rPr>
      </w:pPr>
      <w:r w:rsidRPr="00800F4D">
        <w:rPr>
          <w:rFonts w:eastAsia="Times New Roman" w:cs="Times New Roman"/>
          <w:lang w:val="en-GB"/>
        </w:rPr>
        <w:t>Human operators make mistakes. Now perhaps the largest single cause of system failures in socio-technical systems.</w:t>
      </w:r>
    </w:p>
    <w:p w14:paraId="68694073" w14:textId="77777777" w:rsidR="00A14BB1" w:rsidRPr="00800F4D" w:rsidRDefault="00A14BB1" w:rsidP="00800F4D">
      <w:pPr>
        <w:spacing w:after="0" w:line="240" w:lineRule="auto"/>
      </w:pPr>
    </w:p>
    <w:p w14:paraId="28DA7995" w14:textId="77777777" w:rsidR="00A14BB1" w:rsidRPr="00800F4D" w:rsidRDefault="00A14BB1"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Redundancy</w:t>
      </w:r>
    </w:p>
    <w:p w14:paraId="607721FE" w14:textId="77777777" w:rsidR="00A14BB1" w:rsidRPr="00800F4D" w:rsidRDefault="00A14BB1" w:rsidP="00800F4D">
      <w:pPr>
        <w:pStyle w:val="ListParagraph"/>
        <w:numPr>
          <w:ilvl w:val="0"/>
          <w:numId w:val="17"/>
        </w:numPr>
        <w:spacing w:after="0" w:line="240" w:lineRule="auto"/>
      </w:pPr>
      <w:proofErr w:type="gramStart"/>
      <w:r w:rsidRPr="00800F4D">
        <w:t>the</w:t>
      </w:r>
      <w:proofErr w:type="gramEnd"/>
      <w:r w:rsidRPr="00800F4D">
        <w:t xml:space="preserve"> inclusion of spare capacity in a system that can be used in the event of failure of part of the system.</w:t>
      </w:r>
    </w:p>
    <w:p w14:paraId="555FF772" w14:textId="77777777" w:rsidR="00A14BB1" w:rsidRPr="00800F4D" w:rsidRDefault="00A14BB1" w:rsidP="00800F4D">
      <w:pPr>
        <w:pStyle w:val="ListNumber"/>
        <w:spacing w:before="0" w:after="0"/>
        <w:ind w:left="720" w:firstLine="0"/>
        <w:rPr>
          <w:rFonts w:asciiTheme="minorHAnsi" w:hAnsiTheme="minorHAnsi"/>
          <w:sz w:val="22"/>
          <w:szCs w:val="22"/>
        </w:rPr>
      </w:pPr>
    </w:p>
    <w:p w14:paraId="5DA4B903" w14:textId="77777777" w:rsidR="00A14BB1" w:rsidRPr="00800F4D" w:rsidRDefault="00A14BB1"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Diversity</w:t>
      </w:r>
    </w:p>
    <w:p w14:paraId="157EB35F" w14:textId="77777777" w:rsidR="00A14BB1" w:rsidRPr="00800F4D" w:rsidRDefault="00A14BB1" w:rsidP="00800F4D">
      <w:pPr>
        <w:pStyle w:val="ListParagraph"/>
        <w:numPr>
          <w:ilvl w:val="0"/>
          <w:numId w:val="17"/>
        </w:numPr>
        <w:spacing w:after="0" w:line="240" w:lineRule="auto"/>
      </w:pPr>
      <w:proofErr w:type="gramStart"/>
      <w:r w:rsidRPr="00800F4D">
        <w:t>the</w:t>
      </w:r>
      <w:proofErr w:type="gramEnd"/>
      <w:r w:rsidRPr="00800F4D">
        <w:t xml:space="preserve"> use of different types of redundant component so that the probability of a common failure that affects all redundant components is reduced.</w:t>
      </w:r>
    </w:p>
    <w:p w14:paraId="2C304138" w14:textId="77777777" w:rsidR="00A14BB1" w:rsidRPr="00800F4D" w:rsidRDefault="00A14BB1" w:rsidP="00800F4D">
      <w:pPr>
        <w:pStyle w:val="ListNumber"/>
        <w:spacing w:before="0" w:after="0"/>
        <w:ind w:left="720" w:firstLine="0"/>
        <w:rPr>
          <w:rFonts w:asciiTheme="minorHAnsi" w:hAnsiTheme="minorHAnsi"/>
          <w:sz w:val="22"/>
          <w:szCs w:val="22"/>
        </w:rPr>
      </w:pPr>
    </w:p>
    <w:p w14:paraId="4265D51C" w14:textId="6B887A8F" w:rsidR="000759F6" w:rsidRPr="00800F4D" w:rsidRDefault="00A14BB1"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 xml:space="preserve">Formal methods </w:t>
      </w:r>
    </w:p>
    <w:p w14:paraId="57AD6BBC" w14:textId="2DD1826D" w:rsidR="000759F6" w:rsidRPr="00800F4D" w:rsidRDefault="000759F6" w:rsidP="00800F4D">
      <w:pPr>
        <w:pStyle w:val="ListParagraph"/>
        <w:numPr>
          <w:ilvl w:val="0"/>
          <w:numId w:val="17"/>
        </w:numPr>
        <w:spacing w:after="0" w:line="240" w:lineRule="auto"/>
      </w:pPr>
      <w:r w:rsidRPr="00800F4D">
        <w:t>Forma</w:t>
      </w:r>
      <w:r w:rsidR="00A14BB1" w:rsidRPr="00800F4D">
        <w:t>l specification</w:t>
      </w:r>
    </w:p>
    <w:p w14:paraId="330AFFF6" w14:textId="6D086C6B" w:rsidR="000759F6" w:rsidRPr="00800F4D" w:rsidRDefault="000759F6" w:rsidP="00800F4D">
      <w:pPr>
        <w:pStyle w:val="ListParagraph"/>
        <w:numPr>
          <w:ilvl w:val="0"/>
          <w:numId w:val="17"/>
        </w:numPr>
        <w:spacing w:after="0" w:line="240" w:lineRule="auto"/>
      </w:pPr>
      <w:r w:rsidRPr="00800F4D">
        <w:t>S</w:t>
      </w:r>
      <w:r w:rsidR="00A14BB1" w:rsidRPr="00800F4D">
        <w:t>pecification analysis and proof</w:t>
      </w:r>
    </w:p>
    <w:p w14:paraId="480A5316" w14:textId="2A5C264F" w:rsidR="000759F6" w:rsidRPr="00800F4D" w:rsidRDefault="00A14BB1" w:rsidP="00800F4D">
      <w:pPr>
        <w:pStyle w:val="ListParagraph"/>
        <w:numPr>
          <w:ilvl w:val="0"/>
          <w:numId w:val="17"/>
        </w:numPr>
        <w:spacing w:after="0" w:line="240" w:lineRule="auto"/>
      </w:pPr>
      <w:r w:rsidRPr="00800F4D">
        <w:t>Transformational development</w:t>
      </w:r>
    </w:p>
    <w:p w14:paraId="4F226136" w14:textId="41174C03" w:rsidR="000759F6" w:rsidRPr="00800F4D" w:rsidRDefault="00A14BB1" w:rsidP="00800F4D">
      <w:pPr>
        <w:pStyle w:val="ListParagraph"/>
        <w:numPr>
          <w:ilvl w:val="0"/>
          <w:numId w:val="17"/>
        </w:numPr>
        <w:spacing w:after="0" w:line="240" w:lineRule="auto"/>
      </w:pPr>
      <w:r w:rsidRPr="00800F4D">
        <w:t>Program verification</w:t>
      </w:r>
    </w:p>
    <w:p w14:paraId="5242C35B" w14:textId="77777777" w:rsidR="00A14BB1" w:rsidRPr="00800F4D" w:rsidRDefault="00A14BB1" w:rsidP="00800F4D">
      <w:pPr>
        <w:pStyle w:val="ListNumber"/>
        <w:spacing w:before="0" w:after="0"/>
        <w:ind w:left="720" w:firstLine="0"/>
        <w:rPr>
          <w:rFonts w:asciiTheme="minorHAnsi" w:hAnsiTheme="minorHAnsi"/>
          <w:sz w:val="22"/>
          <w:szCs w:val="22"/>
        </w:rPr>
      </w:pPr>
    </w:p>
    <w:p w14:paraId="7CBB9B82" w14:textId="77777777" w:rsidR="000759F6" w:rsidRPr="00800F4D" w:rsidRDefault="000759F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Verification-based approaches</w:t>
      </w:r>
    </w:p>
    <w:p w14:paraId="4449C8C8" w14:textId="77777777" w:rsidR="000759F6" w:rsidRPr="00800F4D" w:rsidRDefault="000759F6" w:rsidP="00800F4D">
      <w:pPr>
        <w:pStyle w:val="ListParagraph"/>
        <w:numPr>
          <w:ilvl w:val="0"/>
          <w:numId w:val="17"/>
        </w:numPr>
        <w:spacing w:after="0" w:line="240" w:lineRule="auto"/>
      </w:pPr>
      <w:r w:rsidRPr="00800F4D">
        <w:t xml:space="preserve">Different representations of a software system such as a specification and a program implementing that specification are proved to be equivalent. </w:t>
      </w:r>
    </w:p>
    <w:p w14:paraId="5DA8728D" w14:textId="77777777" w:rsidR="000759F6" w:rsidRPr="00800F4D" w:rsidRDefault="000759F6" w:rsidP="00800F4D">
      <w:pPr>
        <w:pStyle w:val="ListParagraph"/>
        <w:numPr>
          <w:ilvl w:val="0"/>
          <w:numId w:val="17"/>
        </w:numPr>
        <w:spacing w:after="0" w:line="240" w:lineRule="auto"/>
      </w:pPr>
      <w:r w:rsidRPr="00800F4D">
        <w:t>This demonstrates the absence of implementation errors.</w:t>
      </w:r>
    </w:p>
    <w:p w14:paraId="7252BB95" w14:textId="77777777" w:rsidR="00A14BB1" w:rsidRPr="00800F4D" w:rsidRDefault="00A14BB1" w:rsidP="00800F4D">
      <w:pPr>
        <w:pStyle w:val="ListNumber"/>
        <w:spacing w:before="0" w:after="0"/>
        <w:ind w:left="720" w:firstLine="0"/>
        <w:rPr>
          <w:rFonts w:asciiTheme="minorHAnsi" w:hAnsiTheme="minorHAnsi"/>
          <w:sz w:val="22"/>
          <w:szCs w:val="22"/>
        </w:rPr>
      </w:pPr>
    </w:p>
    <w:p w14:paraId="223F7985" w14:textId="77777777" w:rsidR="000759F6" w:rsidRPr="00800F4D" w:rsidRDefault="000759F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Refinement-based approaches</w:t>
      </w:r>
    </w:p>
    <w:p w14:paraId="7825A52D" w14:textId="77777777" w:rsidR="000759F6" w:rsidRPr="00800F4D" w:rsidRDefault="000759F6" w:rsidP="00800F4D">
      <w:pPr>
        <w:pStyle w:val="ListParagraph"/>
        <w:numPr>
          <w:ilvl w:val="0"/>
          <w:numId w:val="17"/>
        </w:numPr>
        <w:spacing w:after="0" w:line="240" w:lineRule="auto"/>
      </w:pPr>
      <w:r w:rsidRPr="00800F4D">
        <w:t xml:space="preserve">A representation of a system is systematically transformed into another, lower-level </w:t>
      </w:r>
      <w:proofErr w:type="spellStart"/>
      <w:r w:rsidRPr="00800F4D">
        <w:t>represention</w:t>
      </w:r>
      <w:proofErr w:type="spellEnd"/>
      <w:r w:rsidRPr="00800F4D">
        <w:t xml:space="preserve"> e.g. a specification is transformed automatically into an implementation.</w:t>
      </w:r>
    </w:p>
    <w:p w14:paraId="573EA296" w14:textId="77777777" w:rsidR="000759F6" w:rsidRPr="00800F4D" w:rsidRDefault="000759F6" w:rsidP="00800F4D">
      <w:pPr>
        <w:pStyle w:val="ListParagraph"/>
        <w:numPr>
          <w:ilvl w:val="0"/>
          <w:numId w:val="17"/>
        </w:numPr>
        <w:spacing w:after="0" w:line="240" w:lineRule="auto"/>
      </w:pPr>
      <w:r w:rsidRPr="00800F4D">
        <w:t>This means that, if the transformation is correct, the representations are equivalent.</w:t>
      </w:r>
    </w:p>
    <w:p w14:paraId="01ADF6D0" w14:textId="77777777" w:rsidR="000607F3" w:rsidRPr="00800F4D" w:rsidRDefault="000607F3" w:rsidP="00800F4D">
      <w:pPr>
        <w:pStyle w:val="ListNumber"/>
        <w:spacing w:before="0" w:after="0"/>
        <w:ind w:left="0" w:firstLine="0"/>
        <w:rPr>
          <w:rFonts w:asciiTheme="minorHAnsi" w:hAnsiTheme="minorHAnsi"/>
          <w:sz w:val="22"/>
          <w:szCs w:val="22"/>
        </w:rPr>
      </w:pPr>
    </w:p>
    <w:p w14:paraId="2696143C" w14:textId="68EE2C35" w:rsidR="000607F3" w:rsidRPr="00800F4D" w:rsidRDefault="000607F3"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Causes of failures</w:t>
      </w:r>
    </w:p>
    <w:p w14:paraId="236D6ACD" w14:textId="6510AB3C" w:rsidR="00EB055B" w:rsidRPr="00800F4D" w:rsidRDefault="000607F3"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A Hardware</w:t>
      </w:r>
    </w:p>
    <w:p w14:paraId="2D886829" w14:textId="6E0B949B" w:rsidR="000607F3" w:rsidRPr="00800F4D" w:rsidRDefault="000607F3"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Software</w:t>
      </w:r>
    </w:p>
    <w:p w14:paraId="4B85FB6E" w14:textId="4D5102DB" w:rsidR="000607F3" w:rsidRPr="00800F4D" w:rsidRDefault="000607F3"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Operational failure</w:t>
      </w:r>
    </w:p>
    <w:p w14:paraId="50AF1EE7" w14:textId="77777777" w:rsidR="000607F3" w:rsidRPr="00800F4D" w:rsidRDefault="000607F3" w:rsidP="00800F4D">
      <w:pPr>
        <w:pStyle w:val="ListNumber"/>
        <w:spacing w:before="0" w:after="0"/>
        <w:rPr>
          <w:rFonts w:asciiTheme="minorHAnsi" w:hAnsiTheme="minorHAnsi"/>
          <w:sz w:val="22"/>
          <w:szCs w:val="22"/>
        </w:rPr>
      </w:pPr>
    </w:p>
    <w:p w14:paraId="0D601A03" w14:textId="005174AF" w:rsidR="000607F3" w:rsidRPr="00800F4D" w:rsidRDefault="000607F3"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Dependability costs</w:t>
      </w:r>
    </w:p>
    <w:p w14:paraId="79A76AB0" w14:textId="7C025A59" w:rsidR="000607F3" w:rsidRPr="00800F4D" w:rsidRDefault="000607F3"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Increase exponentially with dependability requirement</w:t>
      </w:r>
    </w:p>
    <w:p w14:paraId="1E0C0CA2" w14:textId="77777777" w:rsidR="00EB1FC0" w:rsidRPr="00800F4D" w:rsidRDefault="00EB1FC0" w:rsidP="00800F4D">
      <w:pPr>
        <w:pStyle w:val="ListNumber"/>
        <w:spacing w:before="0" w:after="0"/>
        <w:rPr>
          <w:rFonts w:asciiTheme="minorHAnsi" w:hAnsiTheme="minorHAnsi"/>
          <w:sz w:val="22"/>
          <w:szCs w:val="22"/>
        </w:rPr>
      </w:pPr>
    </w:p>
    <w:p w14:paraId="4F4D75F2" w14:textId="3DD69AFE" w:rsidR="00EB1FC0" w:rsidRPr="00800F4D" w:rsidRDefault="00EB1FC0"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Holistic system design</w:t>
      </w:r>
    </w:p>
    <w:p w14:paraId="69B2AF9C" w14:textId="141DDAE9" w:rsidR="00EB1FC0" w:rsidRPr="00800F4D" w:rsidRDefault="00EB1FC0"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Interaction between all components and layers in a system</w:t>
      </w:r>
    </w:p>
    <w:p w14:paraId="5863CE05" w14:textId="77777777" w:rsidR="00EB1FC0" w:rsidRPr="00800F4D" w:rsidRDefault="00EB1FC0" w:rsidP="00800F4D">
      <w:pPr>
        <w:pStyle w:val="ListNumber"/>
        <w:spacing w:before="0" w:after="0"/>
        <w:rPr>
          <w:rFonts w:asciiTheme="minorHAnsi" w:hAnsiTheme="minorHAnsi"/>
          <w:sz w:val="22"/>
          <w:szCs w:val="22"/>
        </w:rPr>
      </w:pPr>
    </w:p>
    <w:p w14:paraId="07E38A8F" w14:textId="677D1452" w:rsidR="00EB1FC0" w:rsidRPr="00800F4D" w:rsidRDefault="00EB1FC0"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Dependability process</w:t>
      </w:r>
    </w:p>
    <w:p w14:paraId="3F474347" w14:textId="52CB3303" w:rsidR="00EB1FC0" w:rsidRPr="00800F4D" w:rsidRDefault="00EB1FC0"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Explicitly defined</w:t>
      </w:r>
    </w:p>
    <w:p w14:paraId="10A0B679" w14:textId="09646504" w:rsidR="00EB1FC0" w:rsidRPr="00800F4D" w:rsidRDefault="00EB1FC0"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Repeatable</w:t>
      </w:r>
    </w:p>
    <w:p w14:paraId="2950D9F3" w14:textId="77777777" w:rsidR="00AE48C6" w:rsidRPr="00800F4D" w:rsidRDefault="00AE48C6" w:rsidP="00800F4D">
      <w:pPr>
        <w:pStyle w:val="ListNumber"/>
        <w:spacing w:before="0" w:after="0"/>
        <w:rPr>
          <w:rFonts w:asciiTheme="minorHAnsi" w:hAnsiTheme="minorHAnsi"/>
          <w:sz w:val="22"/>
          <w:szCs w:val="22"/>
        </w:rPr>
      </w:pPr>
    </w:p>
    <w:p w14:paraId="1DC5FAFF" w14:textId="3D57AFDB" w:rsidR="00AE48C6" w:rsidRPr="00800F4D" w:rsidRDefault="00AE48C6" w:rsidP="00800F4D">
      <w:pPr>
        <w:pStyle w:val="ListNumber"/>
        <w:numPr>
          <w:ilvl w:val="0"/>
          <w:numId w:val="40"/>
        </w:numPr>
        <w:spacing w:before="0" w:after="0"/>
        <w:rPr>
          <w:rFonts w:asciiTheme="minorHAnsi" w:hAnsiTheme="minorHAnsi"/>
          <w:sz w:val="22"/>
          <w:szCs w:val="22"/>
        </w:rPr>
      </w:pPr>
      <w:r w:rsidRPr="00800F4D">
        <w:rPr>
          <w:rFonts w:asciiTheme="minorHAnsi" w:hAnsiTheme="minorHAnsi"/>
          <w:sz w:val="22"/>
          <w:szCs w:val="22"/>
        </w:rPr>
        <w:t>Formal methods</w:t>
      </w:r>
    </w:p>
    <w:p w14:paraId="4F3AD98F" w14:textId="10C6C06F" w:rsidR="00AE48C6" w:rsidRPr="00800F4D" w:rsidRDefault="00AE48C6"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Approaches to software development based on mathematical representation and analysis</w:t>
      </w:r>
    </w:p>
    <w:p w14:paraId="694168D8" w14:textId="77777777" w:rsidR="000607F3" w:rsidRPr="00800F4D" w:rsidRDefault="000607F3" w:rsidP="00800F4D">
      <w:pPr>
        <w:pStyle w:val="ListNumber"/>
        <w:spacing w:before="0" w:after="0"/>
        <w:rPr>
          <w:rFonts w:asciiTheme="minorHAnsi" w:hAnsiTheme="minorHAnsi"/>
          <w:sz w:val="22"/>
          <w:szCs w:val="22"/>
        </w:rPr>
      </w:pPr>
    </w:p>
    <w:p w14:paraId="37A6FDFC" w14:textId="3C1DEB81" w:rsidR="00EB055B" w:rsidRPr="00800F4D" w:rsidRDefault="00FF33BE" w:rsidP="00800F4D">
      <w:pPr>
        <w:pStyle w:val="Heading1"/>
      </w:pPr>
      <w:r w:rsidRPr="00800F4D">
        <w:t xml:space="preserve">Lesson 6 </w:t>
      </w:r>
      <w:r w:rsidR="00EB055B" w:rsidRPr="00800F4D">
        <w:t>Flashcards (Chapter</w:t>
      </w:r>
      <w:r w:rsidR="00A14BB1" w:rsidRPr="00800F4D">
        <w:t xml:space="preserve"> 13</w:t>
      </w:r>
      <w:r w:rsidRPr="00800F4D">
        <w:t>: Security Engineering</w:t>
      </w:r>
      <w:r w:rsidR="00EB055B" w:rsidRPr="00800F4D">
        <w:t>)</w:t>
      </w:r>
    </w:p>
    <w:p w14:paraId="1C6A7947" w14:textId="77777777" w:rsidR="00EB055B" w:rsidRPr="00800F4D" w:rsidRDefault="00EB055B" w:rsidP="00800F4D">
      <w:pPr>
        <w:spacing w:after="0" w:line="240" w:lineRule="auto"/>
      </w:pPr>
    </w:p>
    <w:p w14:paraId="348E7BB5" w14:textId="17EC7893" w:rsidR="00A14BB1"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A</w:t>
      </w:r>
      <w:r w:rsidR="00A14BB1" w:rsidRPr="00800F4D">
        <w:rPr>
          <w:rFonts w:asciiTheme="minorHAnsi" w:hAnsiTheme="minorHAnsi"/>
          <w:sz w:val="22"/>
          <w:szCs w:val="22"/>
        </w:rPr>
        <w:t>pplicat</w:t>
      </w:r>
      <w:r w:rsidR="00E76B73" w:rsidRPr="00800F4D">
        <w:rPr>
          <w:rFonts w:asciiTheme="minorHAnsi" w:hAnsiTheme="minorHAnsi"/>
          <w:sz w:val="22"/>
          <w:szCs w:val="22"/>
        </w:rPr>
        <w:t>ion security</w:t>
      </w:r>
    </w:p>
    <w:p w14:paraId="592C95C9" w14:textId="439BA2EE" w:rsidR="00A14BB1" w:rsidRPr="00800F4D" w:rsidRDefault="00A14BB1" w:rsidP="00800F4D">
      <w:pPr>
        <w:pStyle w:val="ListParagraph"/>
        <w:numPr>
          <w:ilvl w:val="0"/>
          <w:numId w:val="17"/>
        </w:numPr>
        <w:spacing w:after="0" w:line="240" w:lineRule="auto"/>
      </w:pPr>
      <w:r w:rsidRPr="00800F4D">
        <w:t>the application is designed to resist attacks</w:t>
      </w:r>
    </w:p>
    <w:p w14:paraId="39354C5A" w14:textId="77777777" w:rsidR="00C027B9" w:rsidRPr="00800F4D" w:rsidRDefault="00C027B9" w:rsidP="00800F4D">
      <w:pPr>
        <w:pStyle w:val="ListParagraph"/>
        <w:spacing w:after="0" w:line="240" w:lineRule="auto"/>
        <w:ind w:left="1080"/>
      </w:pPr>
    </w:p>
    <w:p w14:paraId="38F5B1BF" w14:textId="67193166" w:rsidR="00C027B9"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Infrastructure security</w:t>
      </w:r>
    </w:p>
    <w:p w14:paraId="1E7B215B" w14:textId="67193166" w:rsidR="00A14BB1" w:rsidRPr="00800F4D" w:rsidRDefault="00A14BB1" w:rsidP="00800F4D">
      <w:pPr>
        <w:pStyle w:val="ListParagraph"/>
        <w:numPr>
          <w:ilvl w:val="0"/>
          <w:numId w:val="17"/>
        </w:numPr>
        <w:spacing w:after="0" w:line="240" w:lineRule="auto"/>
      </w:pPr>
      <w:r w:rsidRPr="00800F4D">
        <w:lastRenderedPageBreak/>
        <w:t>the software is configured to resist attacks</w:t>
      </w:r>
    </w:p>
    <w:p w14:paraId="79A54F77" w14:textId="77777777" w:rsidR="00AE48C6" w:rsidRPr="00800F4D" w:rsidRDefault="00AE48C6" w:rsidP="00800F4D">
      <w:pPr>
        <w:pStyle w:val="ListNumber"/>
        <w:spacing w:before="0" w:after="0"/>
        <w:rPr>
          <w:rFonts w:asciiTheme="minorHAnsi" w:hAnsiTheme="minorHAnsi"/>
          <w:sz w:val="22"/>
          <w:szCs w:val="22"/>
        </w:rPr>
      </w:pPr>
    </w:p>
    <w:p w14:paraId="55E6886F" w14:textId="286BBE87" w:rsidR="00AE48C6" w:rsidRPr="00800F4D" w:rsidRDefault="00AE48C6"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Security dimensions</w:t>
      </w:r>
    </w:p>
    <w:p w14:paraId="080CDC13" w14:textId="18988855" w:rsidR="00AE48C6" w:rsidRPr="00800F4D" w:rsidRDefault="00AE48C6"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Confidentiality</w:t>
      </w:r>
    </w:p>
    <w:p w14:paraId="74DE8B72" w14:textId="1E22ECBC" w:rsidR="00AE48C6" w:rsidRPr="00800F4D" w:rsidRDefault="00AE48C6"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Integrity</w:t>
      </w:r>
    </w:p>
    <w:p w14:paraId="33D125D6" w14:textId="2424A135" w:rsidR="00AE48C6" w:rsidRPr="00800F4D" w:rsidRDefault="00AE48C6"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Availability</w:t>
      </w:r>
    </w:p>
    <w:p w14:paraId="74BB51A9" w14:textId="77777777" w:rsidR="00A14BB1" w:rsidRPr="00800F4D" w:rsidRDefault="00A14BB1" w:rsidP="00800F4D">
      <w:pPr>
        <w:pStyle w:val="QuizAnswer"/>
        <w:spacing w:after="0"/>
        <w:rPr>
          <w:rFonts w:asciiTheme="minorHAnsi" w:hAnsiTheme="minorHAnsi"/>
          <w:sz w:val="22"/>
          <w:szCs w:val="22"/>
        </w:rPr>
      </w:pPr>
    </w:p>
    <w:p w14:paraId="5138A3AC" w14:textId="49AB67F2" w:rsidR="00A14BB1"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T</w:t>
      </w:r>
      <w:r w:rsidR="00A14BB1" w:rsidRPr="00800F4D">
        <w:rPr>
          <w:rFonts w:asciiTheme="minorHAnsi" w:hAnsiTheme="minorHAnsi"/>
          <w:sz w:val="22"/>
          <w:szCs w:val="22"/>
        </w:rPr>
        <w:t xml:space="preserve">hree controls </w:t>
      </w:r>
      <w:r w:rsidRPr="00800F4D">
        <w:rPr>
          <w:rFonts w:asciiTheme="minorHAnsi" w:hAnsiTheme="minorHAnsi"/>
          <w:sz w:val="22"/>
          <w:szCs w:val="22"/>
        </w:rPr>
        <w:t>to enhance system security</w:t>
      </w:r>
    </w:p>
    <w:p w14:paraId="04EBF141" w14:textId="77777777" w:rsidR="00A14BB1" w:rsidRPr="00800F4D" w:rsidRDefault="00A14BB1" w:rsidP="00800F4D">
      <w:pPr>
        <w:pStyle w:val="ListParagraph"/>
        <w:numPr>
          <w:ilvl w:val="0"/>
          <w:numId w:val="17"/>
        </w:numPr>
        <w:spacing w:after="0" w:line="240" w:lineRule="auto"/>
      </w:pPr>
      <w:r w:rsidRPr="00800F4D">
        <w:t>Vulnerability avoidance</w:t>
      </w:r>
    </w:p>
    <w:p w14:paraId="6A92F013" w14:textId="77777777" w:rsidR="00A14BB1" w:rsidRPr="00800F4D" w:rsidRDefault="00A14BB1" w:rsidP="00800F4D">
      <w:pPr>
        <w:pStyle w:val="ListParagraph"/>
        <w:numPr>
          <w:ilvl w:val="0"/>
          <w:numId w:val="17"/>
        </w:numPr>
        <w:spacing w:after="0" w:line="240" w:lineRule="auto"/>
      </w:pPr>
      <w:r w:rsidRPr="00800F4D">
        <w:t>Attack detection and neutralization</w:t>
      </w:r>
    </w:p>
    <w:p w14:paraId="22110237" w14:textId="77777777" w:rsidR="00A14BB1" w:rsidRPr="00800F4D" w:rsidRDefault="00A14BB1" w:rsidP="00800F4D">
      <w:pPr>
        <w:pStyle w:val="ListParagraph"/>
        <w:numPr>
          <w:ilvl w:val="0"/>
          <w:numId w:val="17"/>
        </w:numPr>
        <w:spacing w:after="0" w:line="240" w:lineRule="auto"/>
      </w:pPr>
      <w:r w:rsidRPr="00800F4D">
        <w:t>Exposure limitation and recovery</w:t>
      </w:r>
    </w:p>
    <w:p w14:paraId="018EAE62" w14:textId="77777777" w:rsidR="00A14BB1" w:rsidRPr="00800F4D" w:rsidRDefault="00A14BB1" w:rsidP="00800F4D">
      <w:pPr>
        <w:pStyle w:val="ListNumber"/>
        <w:spacing w:before="0" w:after="0"/>
        <w:ind w:left="0" w:firstLine="0"/>
        <w:rPr>
          <w:rFonts w:asciiTheme="minorHAnsi" w:hAnsiTheme="minorHAnsi"/>
          <w:sz w:val="22"/>
          <w:szCs w:val="22"/>
        </w:rPr>
      </w:pPr>
    </w:p>
    <w:p w14:paraId="5F12CF8A" w14:textId="67198613" w:rsidR="00A14BB1"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S</w:t>
      </w:r>
      <w:r w:rsidR="00A14BB1" w:rsidRPr="00800F4D">
        <w:rPr>
          <w:rFonts w:asciiTheme="minorHAnsi" w:hAnsiTheme="minorHAnsi"/>
          <w:sz w:val="22"/>
          <w:szCs w:val="22"/>
        </w:rPr>
        <w:t>tages</w:t>
      </w:r>
      <w:r w:rsidRPr="00800F4D">
        <w:rPr>
          <w:rFonts w:asciiTheme="minorHAnsi" w:hAnsiTheme="minorHAnsi"/>
          <w:sz w:val="22"/>
          <w:szCs w:val="22"/>
        </w:rPr>
        <w:t xml:space="preserve"> of preliminary risk assessment</w:t>
      </w:r>
    </w:p>
    <w:p w14:paraId="6FB0CF2A" w14:textId="77777777" w:rsidR="00A14BB1" w:rsidRPr="00800F4D" w:rsidRDefault="00A14BB1" w:rsidP="00800F4D">
      <w:pPr>
        <w:pStyle w:val="ListParagraph"/>
        <w:numPr>
          <w:ilvl w:val="0"/>
          <w:numId w:val="17"/>
        </w:numPr>
        <w:spacing w:after="0" w:line="240" w:lineRule="auto"/>
      </w:pPr>
      <w:r w:rsidRPr="00800F4D">
        <w:t>Asset value assessment, Exposure assessment</w:t>
      </w:r>
    </w:p>
    <w:p w14:paraId="6D086150" w14:textId="77777777" w:rsidR="00A14BB1" w:rsidRPr="00800F4D" w:rsidRDefault="00A14BB1" w:rsidP="00800F4D">
      <w:pPr>
        <w:pStyle w:val="ListParagraph"/>
        <w:numPr>
          <w:ilvl w:val="0"/>
          <w:numId w:val="17"/>
        </w:numPr>
        <w:spacing w:after="0" w:line="240" w:lineRule="auto"/>
      </w:pPr>
      <w:r w:rsidRPr="00800F4D">
        <w:t>Threat identification, Attack assessment</w:t>
      </w:r>
    </w:p>
    <w:p w14:paraId="758A18FE" w14:textId="77777777" w:rsidR="00A14BB1" w:rsidRPr="00800F4D" w:rsidRDefault="00A14BB1" w:rsidP="00800F4D">
      <w:pPr>
        <w:pStyle w:val="ListParagraph"/>
        <w:numPr>
          <w:ilvl w:val="0"/>
          <w:numId w:val="17"/>
        </w:numPr>
        <w:spacing w:after="0" w:line="240" w:lineRule="auto"/>
      </w:pPr>
      <w:r w:rsidRPr="00800F4D">
        <w:t>Control identification</w:t>
      </w:r>
    </w:p>
    <w:p w14:paraId="4DEDCDDF" w14:textId="77777777" w:rsidR="00A14BB1" w:rsidRPr="00800F4D" w:rsidRDefault="00A14BB1" w:rsidP="00800F4D">
      <w:pPr>
        <w:pStyle w:val="ListParagraph"/>
        <w:numPr>
          <w:ilvl w:val="0"/>
          <w:numId w:val="17"/>
        </w:numPr>
        <w:spacing w:after="0" w:line="240" w:lineRule="auto"/>
      </w:pPr>
      <w:r w:rsidRPr="00800F4D">
        <w:t>Security requirements definition</w:t>
      </w:r>
      <w:r w:rsidRPr="00800F4D">
        <w:rPr>
          <w:lang w:val="en-GB"/>
        </w:rPr>
        <w:t xml:space="preserve"> </w:t>
      </w:r>
    </w:p>
    <w:p w14:paraId="36FFB8C2" w14:textId="77777777" w:rsidR="00A14BB1" w:rsidRPr="00800F4D" w:rsidRDefault="00A14BB1" w:rsidP="00800F4D">
      <w:pPr>
        <w:pStyle w:val="ListParagraph"/>
        <w:spacing w:after="0" w:line="240" w:lineRule="auto"/>
        <w:ind w:left="1080"/>
      </w:pPr>
    </w:p>
    <w:p w14:paraId="4C417196" w14:textId="609339CA" w:rsidR="00AA765A" w:rsidRPr="00800F4D" w:rsidRDefault="00AA765A"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Operational security</w:t>
      </w:r>
    </w:p>
    <w:p w14:paraId="05AF6143" w14:textId="0EE3CA23" w:rsidR="00AA765A" w:rsidRPr="00800F4D" w:rsidRDefault="00AA765A"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Primarily human and social issue</w:t>
      </w:r>
    </w:p>
    <w:p w14:paraId="2DF75D63" w14:textId="68107E61" w:rsidR="00AA765A" w:rsidRPr="00800F4D" w:rsidRDefault="00AA765A"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Security trade off</w:t>
      </w:r>
    </w:p>
    <w:p w14:paraId="05C6615B" w14:textId="34365706" w:rsidR="00AA765A" w:rsidRPr="00800F4D" w:rsidRDefault="00AA765A" w:rsidP="00800F4D">
      <w:pPr>
        <w:pStyle w:val="ListNumber"/>
        <w:numPr>
          <w:ilvl w:val="0"/>
          <w:numId w:val="55"/>
        </w:numPr>
        <w:spacing w:before="0" w:after="0"/>
        <w:rPr>
          <w:rFonts w:asciiTheme="minorHAnsi" w:hAnsiTheme="minorHAnsi"/>
          <w:sz w:val="22"/>
          <w:szCs w:val="22"/>
        </w:rPr>
      </w:pPr>
      <w:r w:rsidRPr="00800F4D">
        <w:rPr>
          <w:rFonts w:asciiTheme="minorHAnsi" w:hAnsiTheme="minorHAnsi"/>
          <w:sz w:val="22"/>
          <w:szCs w:val="22"/>
        </w:rPr>
        <w:t>More secure system, less usable</w:t>
      </w:r>
    </w:p>
    <w:p w14:paraId="2F571785" w14:textId="77777777" w:rsidR="00A14BB1" w:rsidRPr="00800F4D" w:rsidRDefault="00A14BB1" w:rsidP="00800F4D">
      <w:pPr>
        <w:pStyle w:val="ListParagraph"/>
        <w:spacing w:after="0" w:line="240" w:lineRule="auto"/>
        <w:ind w:left="1080"/>
      </w:pPr>
    </w:p>
    <w:p w14:paraId="59396C5B" w14:textId="77777777" w:rsidR="00C027B9" w:rsidRPr="00800F4D" w:rsidRDefault="00A14BB1"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Protection</w:t>
      </w:r>
      <w:r w:rsidR="00C027B9" w:rsidRPr="00800F4D">
        <w:rPr>
          <w:rFonts w:asciiTheme="minorHAnsi" w:hAnsiTheme="minorHAnsi"/>
          <w:sz w:val="22"/>
          <w:szCs w:val="22"/>
        </w:rPr>
        <w:t xml:space="preserve"> issues in system design</w:t>
      </w:r>
    </w:p>
    <w:p w14:paraId="3FB06E81" w14:textId="0BAF1EBE" w:rsidR="00A14BB1" w:rsidRPr="00800F4D" w:rsidRDefault="00A14BB1" w:rsidP="00800F4D">
      <w:pPr>
        <w:pStyle w:val="ListParagraph"/>
        <w:numPr>
          <w:ilvl w:val="0"/>
          <w:numId w:val="17"/>
        </w:numPr>
        <w:spacing w:after="0" w:line="240" w:lineRule="auto"/>
      </w:pPr>
      <w:r w:rsidRPr="00800F4D">
        <w:t>How should the system be organised so that critical assets can be protected against an external attack?</w:t>
      </w:r>
    </w:p>
    <w:p w14:paraId="646B3726" w14:textId="77777777" w:rsidR="00C027B9" w:rsidRPr="00800F4D" w:rsidRDefault="00C027B9" w:rsidP="00800F4D">
      <w:pPr>
        <w:pStyle w:val="ListParagraph"/>
        <w:spacing w:after="0" w:line="240" w:lineRule="auto"/>
        <w:ind w:left="1080"/>
      </w:pPr>
    </w:p>
    <w:p w14:paraId="002F9376" w14:textId="77777777" w:rsidR="00C027B9" w:rsidRPr="00800F4D" w:rsidRDefault="00A14BB1"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Distribution</w:t>
      </w:r>
      <w:r w:rsidR="00C027B9" w:rsidRPr="00800F4D">
        <w:rPr>
          <w:rFonts w:asciiTheme="minorHAnsi" w:hAnsiTheme="minorHAnsi"/>
          <w:sz w:val="22"/>
          <w:szCs w:val="22"/>
        </w:rPr>
        <w:t xml:space="preserve"> issues in system design</w:t>
      </w:r>
      <w:r w:rsidRPr="00800F4D">
        <w:rPr>
          <w:rFonts w:asciiTheme="minorHAnsi" w:hAnsiTheme="minorHAnsi"/>
          <w:sz w:val="22"/>
          <w:szCs w:val="22"/>
        </w:rPr>
        <w:t xml:space="preserve">. </w:t>
      </w:r>
    </w:p>
    <w:p w14:paraId="6E8C206E" w14:textId="3C38C380" w:rsidR="00A14BB1" w:rsidRPr="00800F4D" w:rsidRDefault="00A14BB1" w:rsidP="00800F4D">
      <w:pPr>
        <w:pStyle w:val="ListParagraph"/>
        <w:numPr>
          <w:ilvl w:val="0"/>
          <w:numId w:val="17"/>
        </w:numPr>
        <w:spacing w:after="0" w:line="240" w:lineRule="auto"/>
      </w:pPr>
      <w:r w:rsidRPr="00800F4D">
        <w:t>How should system assets be distributed so that the effects of a successful attack are minimised?</w:t>
      </w:r>
    </w:p>
    <w:p w14:paraId="10C50670" w14:textId="77777777" w:rsidR="00A14BB1" w:rsidRPr="00800F4D" w:rsidRDefault="00A14BB1" w:rsidP="00800F4D">
      <w:pPr>
        <w:pStyle w:val="ListParagraph"/>
        <w:spacing w:after="0" w:line="240" w:lineRule="auto"/>
        <w:ind w:left="1080"/>
      </w:pPr>
    </w:p>
    <w:p w14:paraId="7194AE82" w14:textId="041D7A3B" w:rsidR="00A14BB1"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D</w:t>
      </w:r>
      <w:r w:rsidR="00A14BB1" w:rsidRPr="00800F4D">
        <w:rPr>
          <w:rFonts w:asciiTheme="minorHAnsi" w:hAnsiTheme="minorHAnsi"/>
          <w:sz w:val="22"/>
          <w:szCs w:val="22"/>
        </w:rPr>
        <w:t>esign guidelines</w:t>
      </w:r>
      <w:r w:rsidRPr="00800F4D">
        <w:rPr>
          <w:rFonts w:asciiTheme="minorHAnsi" w:hAnsiTheme="minorHAnsi"/>
          <w:sz w:val="22"/>
          <w:szCs w:val="22"/>
        </w:rPr>
        <w:t xml:space="preserve"> for secure systems engineering</w:t>
      </w:r>
    </w:p>
    <w:p w14:paraId="6FF7976D" w14:textId="79E6EE11" w:rsidR="00A14BB1" w:rsidRPr="00800F4D" w:rsidRDefault="00A14BB1" w:rsidP="00800F4D">
      <w:pPr>
        <w:pStyle w:val="ListParagraph"/>
        <w:numPr>
          <w:ilvl w:val="0"/>
          <w:numId w:val="17"/>
        </w:numPr>
        <w:spacing w:after="0" w:line="240" w:lineRule="auto"/>
      </w:pPr>
      <w:r w:rsidRPr="00800F4D">
        <w:t>Base security decisions on an explicit security policy.</w:t>
      </w:r>
    </w:p>
    <w:p w14:paraId="08792783" w14:textId="77777777" w:rsidR="00A14BB1" w:rsidRPr="00800F4D" w:rsidRDefault="00A14BB1" w:rsidP="00800F4D">
      <w:pPr>
        <w:pStyle w:val="ListParagraph"/>
        <w:numPr>
          <w:ilvl w:val="0"/>
          <w:numId w:val="17"/>
        </w:numPr>
        <w:spacing w:after="0" w:line="240" w:lineRule="auto"/>
      </w:pPr>
      <w:r w:rsidRPr="00800F4D">
        <w:t>Avoid a single point of failure.</w:t>
      </w:r>
    </w:p>
    <w:p w14:paraId="2AED8A42" w14:textId="77777777" w:rsidR="00A14BB1" w:rsidRPr="00800F4D" w:rsidRDefault="00A14BB1" w:rsidP="00800F4D">
      <w:pPr>
        <w:pStyle w:val="ListParagraph"/>
        <w:numPr>
          <w:ilvl w:val="0"/>
          <w:numId w:val="17"/>
        </w:numPr>
        <w:spacing w:after="0" w:line="240" w:lineRule="auto"/>
      </w:pPr>
      <w:r w:rsidRPr="00800F4D">
        <w:t>Use redundancy and diversity to reduce risk.</w:t>
      </w:r>
    </w:p>
    <w:p w14:paraId="75DDCC42" w14:textId="77777777" w:rsidR="00A14BB1" w:rsidRPr="00800F4D" w:rsidRDefault="00A14BB1" w:rsidP="00800F4D">
      <w:pPr>
        <w:pStyle w:val="ListParagraph"/>
        <w:numPr>
          <w:ilvl w:val="0"/>
          <w:numId w:val="17"/>
        </w:numPr>
        <w:spacing w:after="0" w:line="240" w:lineRule="auto"/>
      </w:pPr>
      <w:r w:rsidRPr="00800F4D">
        <w:t>Validate all inputs</w:t>
      </w:r>
    </w:p>
    <w:p w14:paraId="536B9F95" w14:textId="77777777" w:rsidR="00A14BB1" w:rsidRPr="00800F4D" w:rsidRDefault="00A14BB1" w:rsidP="00800F4D">
      <w:pPr>
        <w:spacing w:after="0" w:line="240" w:lineRule="auto"/>
      </w:pPr>
    </w:p>
    <w:p w14:paraId="2B47EAB4" w14:textId="77777777" w:rsidR="00C027B9" w:rsidRPr="00800F4D" w:rsidRDefault="00A14BB1"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 xml:space="preserve">Experience-based testing, </w:t>
      </w:r>
    </w:p>
    <w:p w14:paraId="466FF5E9" w14:textId="0103BDDB" w:rsidR="00A14BB1" w:rsidRPr="00800F4D" w:rsidRDefault="00A14BB1" w:rsidP="00800F4D">
      <w:pPr>
        <w:pStyle w:val="ListParagraph"/>
        <w:numPr>
          <w:ilvl w:val="0"/>
          <w:numId w:val="17"/>
        </w:numPr>
        <w:spacing w:after="0" w:line="240" w:lineRule="auto"/>
      </w:pPr>
      <w:proofErr w:type="gramStart"/>
      <w:r w:rsidRPr="00800F4D">
        <w:t>where</w:t>
      </w:r>
      <w:proofErr w:type="gramEnd"/>
      <w:r w:rsidRPr="00800F4D">
        <w:t xml:space="preserve"> the system is analyzed against known types of attack.</w:t>
      </w:r>
    </w:p>
    <w:p w14:paraId="6783BFF2" w14:textId="77777777" w:rsidR="00C027B9" w:rsidRPr="00800F4D" w:rsidRDefault="00C027B9" w:rsidP="00800F4D">
      <w:pPr>
        <w:pStyle w:val="ListParagraph"/>
        <w:spacing w:after="0" w:line="240" w:lineRule="auto"/>
        <w:ind w:left="1080"/>
      </w:pPr>
    </w:p>
    <w:p w14:paraId="6B3E1B46" w14:textId="54F57484" w:rsidR="00C027B9" w:rsidRPr="00800F4D" w:rsidRDefault="00A14BB1"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Penetration testing</w:t>
      </w:r>
    </w:p>
    <w:p w14:paraId="5039BF1D" w14:textId="48A94810" w:rsidR="00A14BB1" w:rsidRPr="00800F4D" w:rsidRDefault="00A14BB1" w:rsidP="00800F4D">
      <w:pPr>
        <w:pStyle w:val="ListParagraph"/>
        <w:numPr>
          <w:ilvl w:val="0"/>
          <w:numId w:val="17"/>
        </w:numPr>
        <w:spacing w:after="0" w:line="240" w:lineRule="auto"/>
      </w:pPr>
      <w:proofErr w:type="gramStart"/>
      <w:r w:rsidRPr="00800F4D">
        <w:t>where</w:t>
      </w:r>
      <w:proofErr w:type="gramEnd"/>
      <w:r w:rsidRPr="00800F4D">
        <w:t xml:space="preserve"> an external team is contracted to discover security flaws in a system.</w:t>
      </w:r>
    </w:p>
    <w:p w14:paraId="44679881" w14:textId="77777777" w:rsidR="00C027B9" w:rsidRPr="00800F4D" w:rsidRDefault="00C027B9" w:rsidP="00800F4D">
      <w:pPr>
        <w:pStyle w:val="ListParagraph"/>
        <w:spacing w:after="0" w:line="240" w:lineRule="auto"/>
        <w:ind w:left="1080"/>
      </w:pPr>
    </w:p>
    <w:p w14:paraId="27238C13" w14:textId="44B23914" w:rsidR="00C027B9" w:rsidRPr="00800F4D" w:rsidRDefault="00A14BB1"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Tool-based testing</w:t>
      </w:r>
    </w:p>
    <w:p w14:paraId="5265A2B6" w14:textId="19C17040" w:rsidR="00A14BB1" w:rsidRPr="00800F4D" w:rsidRDefault="00A14BB1" w:rsidP="00800F4D">
      <w:pPr>
        <w:pStyle w:val="ListParagraph"/>
        <w:numPr>
          <w:ilvl w:val="0"/>
          <w:numId w:val="17"/>
        </w:numPr>
        <w:spacing w:after="0" w:line="240" w:lineRule="auto"/>
      </w:pPr>
      <w:proofErr w:type="gramStart"/>
      <w:r w:rsidRPr="00800F4D">
        <w:t>where</w:t>
      </w:r>
      <w:proofErr w:type="gramEnd"/>
      <w:r w:rsidRPr="00800F4D">
        <w:t xml:space="preserve"> tools are used to exhaustively test some features of a system, such as the strength of passwords.</w:t>
      </w:r>
    </w:p>
    <w:p w14:paraId="555274CA" w14:textId="77777777" w:rsidR="00C027B9" w:rsidRPr="00800F4D" w:rsidRDefault="00C027B9" w:rsidP="00800F4D">
      <w:pPr>
        <w:pStyle w:val="ListParagraph"/>
        <w:spacing w:after="0" w:line="240" w:lineRule="auto"/>
        <w:ind w:left="1080"/>
      </w:pPr>
    </w:p>
    <w:p w14:paraId="566CD9EF" w14:textId="2BF88F79" w:rsidR="00C027B9" w:rsidRPr="00800F4D" w:rsidRDefault="00C027B9"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Formal verification</w:t>
      </w:r>
    </w:p>
    <w:p w14:paraId="201FFE87" w14:textId="28F1994B" w:rsidR="00A14BB1" w:rsidRPr="00800F4D" w:rsidRDefault="00A14BB1" w:rsidP="00800F4D">
      <w:pPr>
        <w:pStyle w:val="ListParagraph"/>
        <w:numPr>
          <w:ilvl w:val="0"/>
          <w:numId w:val="17"/>
        </w:numPr>
        <w:spacing w:after="0" w:line="240" w:lineRule="auto"/>
      </w:pPr>
      <w:proofErr w:type="gramStart"/>
      <w:r w:rsidRPr="00800F4D">
        <w:lastRenderedPageBreak/>
        <w:t>where</w:t>
      </w:r>
      <w:proofErr w:type="gramEnd"/>
      <w:r w:rsidRPr="00800F4D">
        <w:t xml:space="preserve"> a system is formally verified against a formal security specification.</w:t>
      </w:r>
    </w:p>
    <w:p w14:paraId="3BBB4C45" w14:textId="77777777" w:rsidR="00EB055B" w:rsidRPr="00800F4D" w:rsidRDefault="00EB055B" w:rsidP="00800F4D">
      <w:pPr>
        <w:spacing w:after="0" w:line="240" w:lineRule="auto"/>
      </w:pPr>
    </w:p>
    <w:p w14:paraId="1DFD95C9" w14:textId="77777777" w:rsidR="00E76B73" w:rsidRPr="00800F4D" w:rsidRDefault="00E76B73"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Interception threats</w:t>
      </w:r>
    </w:p>
    <w:p w14:paraId="522C91F3" w14:textId="58230168" w:rsidR="00E76B73" w:rsidRPr="00800F4D" w:rsidRDefault="00AA765A" w:rsidP="00800F4D">
      <w:pPr>
        <w:pStyle w:val="ListNumber"/>
        <w:numPr>
          <w:ilvl w:val="0"/>
          <w:numId w:val="17"/>
        </w:numPr>
        <w:spacing w:before="0" w:after="0"/>
        <w:rPr>
          <w:rFonts w:asciiTheme="minorHAnsi" w:hAnsiTheme="minorHAnsi"/>
          <w:sz w:val="22"/>
          <w:szCs w:val="22"/>
        </w:rPr>
      </w:pPr>
      <w:r w:rsidRPr="00800F4D">
        <w:rPr>
          <w:rFonts w:asciiTheme="minorHAnsi" w:hAnsiTheme="minorHAnsi"/>
          <w:sz w:val="22"/>
          <w:szCs w:val="22"/>
        </w:rPr>
        <w:t>Allows attacker to gain access to an asset</w:t>
      </w:r>
    </w:p>
    <w:p w14:paraId="5C9554E5" w14:textId="77777777" w:rsidR="00E76B73" w:rsidRPr="00800F4D" w:rsidRDefault="00E76B73" w:rsidP="00800F4D">
      <w:pPr>
        <w:pStyle w:val="ListNumber"/>
        <w:spacing w:before="0" w:after="0"/>
        <w:ind w:left="720" w:firstLine="0"/>
        <w:rPr>
          <w:rFonts w:asciiTheme="minorHAnsi" w:hAnsiTheme="minorHAnsi"/>
          <w:sz w:val="22"/>
          <w:szCs w:val="22"/>
        </w:rPr>
      </w:pPr>
    </w:p>
    <w:p w14:paraId="2468112B" w14:textId="77777777" w:rsidR="00E76B73" w:rsidRPr="00800F4D" w:rsidRDefault="00E76B73"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Interruption threats</w:t>
      </w:r>
    </w:p>
    <w:p w14:paraId="12E7ED5F" w14:textId="448A3B06" w:rsidR="00E76B73" w:rsidRPr="00800F4D" w:rsidRDefault="00AA765A" w:rsidP="00800F4D">
      <w:pPr>
        <w:pStyle w:val="ListNumber"/>
        <w:numPr>
          <w:ilvl w:val="0"/>
          <w:numId w:val="17"/>
        </w:numPr>
        <w:spacing w:before="0" w:after="0"/>
        <w:rPr>
          <w:rFonts w:asciiTheme="minorHAnsi" w:hAnsiTheme="minorHAnsi"/>
          <w:sz w:val="22"/>
          <w:szCs w:val="22"/>
        </w:rPr>
      </w:pPr>
      <w:r w:rsidRPr="00800F4D">
        <w:rPr>
          <w:rFonts w:asciiTheme="minorHAnsi" w:hAnsiTheme="minorHAnsi"/>
          <w:sz w:val="22"/>
          <w:szCs w:val="22"/>
        </w:rPr>
        <w:t xml:space="preserve">Make part or all of a system unavailable </w:t>
      </w:r>
    </w:p>
    <w:p w14:paraId="668A2409" w14:textId="77777777" w:rsidR="00E76B73" w:rsidRPr="00800F4D" w:rsidRDefault="00E76B73" w:rsidP="00800F4D">
      <w:pPr>
        <w:pStyle w:val="ListNumber"/>
        <w:spacing w:before="0" w:after="0"/>
        <w:ind w:left="720" w:firstLine="0"/>
        <w:rPr>
          <w:rFonts w:asciiTheme="minorHAnsi" w:hAnsiTheme="minorHAnsi"/>
          <w:sz w:val="22"/>
          <w:szCs w:val="22"/>
        </w:rPr>
      </w:pPr>
    </w:p>
    <w:p w14:paraId="47676D98" w14:textId="77777777" w:rsidR="00E76B73" w:rsidRPr="00800F4D" w:rsidRDefault="00E76B73"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Modification threats</w:t>
      </w:r>
    </w:p>
    <w:p w14:paraId="67E6B70C" w14:textId="06071E77" w:rsidR="00E76B73" w:rsidRPr="00800F4D" w:rsidRDefault="00AA765A" w:rsidP="00800F4D">
      <w:pPr>
        <w:pStyle w:val="ListNumber"/>
        <w:numPr>
          <w:ilvl w:val="0"/>
          <w:numId w:val="17"/>
        </w:numPr>
        <w:spacing w:before="0" w:after="0"/>
        <w:rPr>
          <w:rFonts w:asciiTheme="minorHAnsi" w:hAnsiTheme="minorHAnsi"/>
          <w:sz w:val="22"/>
          <w:szCs w:val="22"/>
        </w:rPr>
      </w:pPr>
      <w:r w:rsidRPr="00800F4D">
        <w:rPr>
          <w:rFonts w:asciiTheme="minorHAnsi" w:hAnsiTheme="minorHAnsi"/>
          <w:sz w:val="22"/>
          <w:szCs w:val="22"/>
        </w:rPr>
        <w:t>Attacker tampers with a system asset</w:t>
      </w:r>
    </w:p>
    <w:p w14:paraId="190929BE" w14:textId="77777777" w:rsidR="00E76B73" w:rsidRPr="00800F4D" w:rsidRDefault="00E76B73" w:rsidP="00800F4D">
      <w:pPr>
        <w:pStyle w:val="ListNumber"/>
        <w:spacing w:before="0" w:after="0"/>
        <w:ind w:left="0" w:firstLine="0"/>
        <w:rPr>
          <w:rFonts w:asciiTheme="minorHAnsi" w:hAnsiTheme="minorHAnsi"/>
          <w:sz w:val="22"/>
          <w:szCs w:val="22"/>
        </w:rPr>
      </w:pPr>
    </w:p>
    <w:p w14:paraId="65E44B4A" w14:textId="77777777" w:rsidR="00E76B73" w:rsidRPr="00800F4D" w:rsidRDefault="00E76B73"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Fabrication threats</w:t>
      </w:r>
    </w:p>
    <w:p w14:paraId="4353B19C" w14:textId="1D2F5003" w:rsidR="00E76B73" w:rsidRPr="00800F4D" w:rsidRDefault="00AA765A" w:rsidP="00800F4D">
      <w:pPr>
        <w:pStyle w:val="ListNumber"/>
        <w:numPr>
          <w:ilvl w:val="0"/>
          <w:numId w:val="17"/>
        </w:numPr>
        <w:spacing w:before="0" w:after="0"/>
        <w:rPr>
          <w:rFonts w:asciiTheme="minorHAnsi" w:hAnsiTheme="minorHAnsi"/>
          <w:sz w:val="22"/>
          <w:szCs w:val="22"/>
        </w:rPr>
      </w:pPr>
      <w:r w:rsidRPr="00800F4D">
        <w:rPr>
          <w:rFonts w:asciiTheme="minorHAnsi" w:hAnsiTheme="minorHAnsi"/>
          <w:sz w:val="22"/>
          <w:szCs w:val="22"/>
        </w:rPr>
        <w:t>Insert false information in the system</w:t>
      </w:r>
    </w:p>
    <w:p w14:paraId="37E5CF88" w14:textId="72B13A21" w:rsidR="00AA765A" w:rsidRPr="00800F4D" w:rsidRDefault="00AA765A" w:rsidP="00800F4D">
      <w:pPr>
        <w:pStyle w:val="ListNumber"/>
        <w:tabs>
          <w:tab w:val="clear" w:pos="567"/>
          <w:tab w:val="clear" w:pos="1134"/>
          <w:tab w:val="clear" w:pos="2268"/>
          <w:tab w:val="clear" w:pos="2835"/>
        </w:tabs>
        <w:spacing w:before="0" w:after="0"/>
        <w:ind w:left="0" w:firstLine="0"/>
        <w:rPr>
          <w:rFonts w:asciiTheme="minorHAnsi" w:hAnsiTheme="minorHAnsi"/>
          <w:sz w:val="22"/>
          <w:szCs w:val="22"/>
        </w:rPr>
      </w:pPr>
      <w:r w:rsidRPr="00800F4D">
        <w:rPr>
          <w:rFonts w:asciiTheme="minorHAnsi" w:hAnsiTheme="minorHAnsi"/>
          <w:sz w:val="22"/>
          <w:szCs w:val="22"/>
        </w:rPr>
        <w:tab/>
      </w:r>
    </w:p>
    <w:p w14:paraId="0657657C" w14:textId="7C759437" w:rsidR="00AA765A" w:rsidRPr="00800F4D" w:rsidRDefault="00AA765A" w:rsidP="00800F4D">
      <w:pPr>
        <w:pStyle w:val="ListNumber"/>
        <w:numPr>
          <w:ilvl w:val="0"/>
          <w:numId w:val="12"/>
        </w:numPr>
        <w:spacing w:before="0" w:after="0"/>
        <w:rPr>
          <w:rFonts w:asciiTheme="minorHAnsi" w:hAnsiTheme="minorHAnsi"/>
          <w:sz w:val="22"/>
          <w:szCs w:val="22"/>
        </w:rPr>
      </w:pPr>
      <w:r w:rsidRPr="00800F4D">
        <w:rPr>
          <w:rFonts w:asciiTheme="minorHAnsi" w:hAnsiTheme="minorHAnsi"/>
          <w:sz w:val="22"/>
          <w:szCs w:val="22"/>
        </w:rPr>
        <w:t>Security  specification</w:t>
      </w:r>
    </w:p>
    <w:p w14:paraId="61DCE7B0" w14:textId="235ACD93" w:rsidR="00AA765A" w:rsidRPr="00800F4D" w:rsidRDefault="00AA765A" w:rsidP="00800F4D">
      <w:pPr>
        <w:pStyle w:val="ListNumber"/>
        <w:numPr>
          <w:ilvl w:val="0"/>
          <w:numId w:val="17"/>
        </w:numPr>
        <w:spacing w:before="0" w:after="0"/>
        <w:rPr>
          <w:rFonts w:asciiTheme="minorHAnsi" w:hAnsiTheme="minorHAnsi"/>
          <w:sz w:val="22"/>
          <w:szCs w:val="22"/>
        </w:rPr>
      </w:pPr>
      <w:r w:rsidRPr="00800F4D">
        <w:rPr>
          <w:rFonts w:asciiTheme="minorHAnsi" w:hAnsiTheme="minorHAnsi"/>
          <w:sz w:val="22"/>
          <w:szCs w:val="22"/>
        </w:rPr>
        <w:t>Avoid something bad happening</w:t>
      </w:r>
    </w:p>
    <w:p w14:paraId="7CD18E2D" w14:textId="77777777" w:rsidR="00E76B73" w:rsidRPr="00800F4D" w:rsidRDefault="00E76B73" w:rsidP="00800F4D">
      <w:pPr>
        <w:spacing w:after="0" w:line="240" w:lineRule="auto"/>
      </w:pPr>
    </w:p>
    <w:p w14:paraId="630D5607" w14:textId="71C16DD7" w:rsidR="00EB055B" w:rsidRPr="00800F4D" w:rsidRDefault="00FF33BE" w:rsidP="00800F4D">
      <w:pPr>
        <w:pStyle w:val="Heading1"/>
      </w:pPr>
      <w:r w:rsidRPr="00800F4D">
        <w:t xml:space="preserve">Lesson 7 </w:t>
      </w:r>
      <w:r w:rsidR="00EB055B" w:rsidRPr="00800F4D">
        <w:t xml:space="preserve">Flashcards (Chapter </w:t>
      </w:r>
      <w:r w:rsidRPr="00800F4D">
        <w:t>14: Resilience Engineering</w:t>
      </w:r>
      <w:r w:rsidR="00EB055B" w:rsidRPr="00800F4D">
        <w:t>)</w:t>
      </w:r>
    </w:p>
    <w:p w14:paraId="11AA3CF6" w14:textId="77777777" w:rsidR="00EB055B" w:rsidRPr="00800F4D" w:rsidRDefault="00EB055B" w:rsidP="00800F4D">
      <w:pPr>
        <w:spacing w:after="0" w:line="240" w:lineRule="auto"/>
      </w:pPr>
    </w:p>
    <w:p w14:paraId="27B74E77" w14:textId="6C211825"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Recognition</w:t>
      </w:r>
      <w:r w:rsidR="00EC78AA" w:rsidRPr="00800F4D">
        <w:rPr>
          <w:rFonts w:asciiTheme="minorHAnsi" w:hAnsiTheme="minorHAnsi"/>
          <w:sz w:val="22"/>
          <w:szCs w:val="22"/>
        </w:rPr>
        <w:t xml:space="preserve"> strategy</w:t>
      </w:r>
    </w:p>
    <w:p w14:paraId="6FA9D3B7" w14:textId="0D6F9D46" w:rsidR="000759F6" w:rsidRPr="00800F4D" w:rsidRDefault="000759F6" w:rsidP="00800F4D">
      <w:pPr>
        <w:pStyle w:val="ListParagraph"/>
        <w:numPr>
          <w:ilvl w:val="0"/>
          <w:numId w:val="17"/>
        </w:numPr>
        <w:spacing w:after="0" w:line="240" w:lineRule="auto"/>
      </w:pPr>
      <w:proofErr w:type="gramStart"/>
      <w:r w:rsidRPr="00800F4D">
        <w:t>detecting</w:t>
      </w:r>
      <w:proofErr w:type="gramEnd"/>
      <w:r w:rsidRPr="00800F4D">
        <w:t xml:space="preserve"> the symptoms of a problem that may lead to system failure. </w:t>
      </w:r>
    </w:p>
    <w:p w14:paraId="66C0B93F" w14:textId="77777777" w:rsidR="00EC78AA" w:rsidRPr="00800F4D" w:rsidRDefault="00EC78AA" w:rsidP="00800F4D">
      <w:pPr>
        <w:pStyle w:val="ListParagraph"/>
        <w:spacing w:after="0" w:line="240" w:lineRule="auto"/>
        <w:ind w:left="1080"/>
      </w:pPr>
    </w:p>
    <w:p w14:paraId="29BDA80B" w14:textId="6EAA1D89"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Resistance</w:t>
      </w:r>
      <w:r w:rsidR="00EC78AA" w:rsidRPr="00800F4D">
        <w:rPr>
          <w:rFonts w:asciiTheme="minorHAnsi" w:hAnsiTheme="minorHAnsi"/>
          <w:sz w:val="22"/>
          <w:szCs w:val="22"/>
        </w:rPr>
        <w:t xml:space="preserve"> strategy</w:t>
      </w:r>
      <w:r w:rsidRPr="00800F4D">
        <w:rPr>
          <w:rFonts w:asciiTheme="minorHAnsi" w:hAnsiTheme="minorHAnsi"/>
          <w:sz w:val="22"/>
          <w:szCs w:val="22"/>
        </w:rPr>
        <w:t xml:space="preserve"> </w:t>
      </w:r>
    </w:p>
    <w:p w14:paraId="612C0838" w14:textId="6BE4824A" w:rsidR="000759F6" w:rsidRPr="00800F4D" w:rsidRDefault="000759F6" w:rsidP="00800F4D">
      <w:pPr>
        <w:pStyle w:val="ListParagraph"/>
        <w:numPr>
          <w:ilvl w:val="0"/>
          <w:numId w:val="17"/>
        </w:numPr>
        <w:spacing w:after="0" w:line="240" w:lineRule="auto"/>
      </w:pPr>
      <w:r w:rsidRPr="00800F4D">
        <w:t>Invoking actions that reduce the probability that a system will fail after a problem of cyberattack has been detected.</w:t>
      </w:r>
    </w:p>
    <w:p w14:paraId="0A8F95AF" w14:textId="77777777" w:rsidR="00EC78AA" w:rsidRPr="00800F4D" w:rsidRDefault="00EC78AA" w:rsidP="00800F4D">
      <w:pPr>
        <w:pStyle w:val="ListParagraph"/>
        <w:spacing w:after="0" w:line="240" w:lineRule="auto"/>
        <w:ind w:left="1080"/>
      </w:pPr>
    </w:p>
    <w:p w14:paraId="3EAB000F" w14:textId="6B69D5A4"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Recovery</w:t>
      </w:r>
      <w:r w:rsidR="00EC78AA" w:rsidRPr="00800F4D">
        <w:rPr>
          <w:rFonts w:asciiTheme="minorHAnsi" w:hAnsiTheme="minorHAnsi"/>
          <w:sz w:val="22"/>
          <w:szCs w:val="22"/>
        </w:rPr>
        <w:t xml:space="preserve"> strategy</w:t>
      </w:r>
    </w:p>
    <w:p w14:paraId="7144262E" w14:textId="412E03B6" w:rsidR="000759F6" w:rsidRPr="00800F4D" w:rsidRDefault="000759F6" w:rsidP="00800F4D">
      <w:pPr>
        <w:pStyle w:val="ListParagraph"/>
        <w:numPr>
          <w:ilvl w:val="0"/>
          <w:numId w:val="17"/>
        </w:numPr>
        <w:spacing w:after="0" w:line="240" w:lineRule="auto"/>
      </w:pPr>
      <w:r w:rsidRPr="00800F4D">
        <w:t>Critical services are restored as quickly as possible so that the consequences of a failure or cyberattack are minimized.</w:t>
      </w:r>
    </w:p>
    <w:p w14:paraId="416E0E5A" w14:textId="77777777" w:rsidR="00EC78AA" w:rsidRPr="00800F4D" w:rsidRDefault="00EC78AA" w:rsidP="00800F4D">
      <w:pPr>
        <w:pStyle w:val="ListParagraph"/>
        <w:spacing w:after="0" w:line="240" w:lineRule="auto"/>
        <w:ind w:left="1080"/>
      </w:pPr>
    </w:p>
    <w:p w14:paraId="4CB0E977" w14:textId="362959E1"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Reinstatement</w:t>
      </w:r>
      <w:r w:rsidR="00EC78AA" w:rsidRPr="00800F4D">
        <w:rPr>
          <w:rFonts w:asciiTheme="minorHAnsi" w:hAnsiTheme="minorHAnsi"/>
          <w:sz w:val="22"/>
          <w:szCs w:val="22"/>
        </w:rPr>
        <w:t xml:space="preserve"> strategy</w:t>
      </w:r>
    </w:p>
    <w:p w14:paraId="5E79AABF" w14:textId="39F94FA6" w:rsidR="000759F6" w:rsidRPr="00800F4D" w:rsidRDefault="000759F6" w:rsidP="00800F4D">
      <w:pPr>
        <w:pStyle w:val="ListParagraph"/>
        <w:numPr>
          <w:ilvl w:val="0"/>
          <w:numId w:val="17"/>
        </w:numPr>
        <w:spacing w:after="0" w:line="240" w:lineRule="auto"/>
      </w:pPr>
      <w:r w:rsidRPr="00800F4D">
        <w:t>All system services are restored and the system brought back to normal operation</w:t>
      </w:r>
    </w:p>
    <w:p w14:paraId="7C983AEC" w14:textId="77777777" w:rsidR="000759F6" w:rsidRPr="00800F4D" w:rsidRDefault="000759F6" w:rsidP="00800F4D">
      <w:pPr>
        <w:pStyle w:val="ListNumber"/>
        <w:spacing w:before="0" w:after="0"/>
        <w:rPr>
          <w:rFonts w:asciiTheme="minorHAnsi" w:hAnsiTheme="minorHAnsi"/>
          <w:sz w:val="22"/>
          <w:szCs w:val="22"/>
        </w:rPr>
      </w:pPr>
    </w:p>
    <w:p w14:paraId="3DFF8EAB" w14:textId="35C94AB5" w:rsidR="00EC78AA" w:rsidRPr="00800F4D" w:rsidRDefault="00800F4D" w:rsidP="00800F4D">
      <w:pPr>
        <w:pStyle w:val="ListNumber"/>
        <w:numPr>
          <w:ilvl w:val="0"/>
          <w:numId w:val="16"/>
        </w:numPr>
        <w:spacing w:before="0" w:after="0"/>
        <w:rPr>
          <w:rFonts w:asciiTheme="minorHAnsi" w:hAnsiTheme="minorHAnsi"/>
          <w:sz w:val="22"/>
          <w:szCs w:val="22"/>
        </w:rPr>
      </w:pPr>
      <w:r>
        <w:rPr>
          <w:rFonts w:asciiTheme="minorHAnsi" w:hAnsiTheme="minorHAnsi"/>
          <w:sz w:val="22"/>
          <w:szCs w:val="22"/>
        </w:rPr>
        <w:t>C</w:t>
      </w:r>
      <w:r w:rsidR="000759F6" w:rsidRPr="00800F4D">
        <w:rPr>
          <w:rFonts w:asciiTheme="minorHAnsi" w:hAnsiTheme="minorHAnsi"/>
          <w:sz w:val="22"/>
          <w:szCs w:val="22"/>
        </w:rPr>
        <w:t xml:space="preserve">ybersecurity </w:t>
      </w:r>
    </w:p>
    <w:p w14:paraId="26413801" w14:textId="1FB97ECE" w:rsidR="000759F6" w:rsidRPr="00800F4D" w:rsidRDefault="007D75F9" w:rsidP="00800F4D">
      <w:pPr>
        <w:pStyle w:val="ListParagraph"/>
        <w:numPr>
          <w:ilvl w:val="0"/>
          <w:numId w:val="17"/>
        </w:numPr>
        <w:spacing w:after="0" w:line="240" w:lineRule="auto"/>
      </w:pPr>
      <w:r w:rsidRPr="00800F4D">
        <w:t>Sociotechnical issue</w:t>
      </w:r>
      <w:r w:rsidR="000759F6" w:rsidRPr="00800F4D">
        <w:t xml:space="preserve"> </w:t>
      </w:r>
    </w:p>
    <w:p w14:paraId="2F0E32BD" w14:textId="2A4267AC" w:rsidR="000759F6" w:rsidRPr="00800F4D" w:rsidRDefault="007D75F9" w:rsidP="00800F4D">
      <w:pPr>
        <w:pStyle w:val="ListParagraph"/>
        <w:numPr>
          <w:ilvl w:val="0"/>
          <w:numId w:val="17"/>
        </w:numPr>
        <w:spacing w:after="0" w:line="240" w:lineRule="auto"/>
      </w:pPr>
      <w:r w:rsidRPr="00800F4D">
        <w:t>protection of citizens</w:t>
      </w:r>
    </w:p>
    <w:p w14:paraId="7B8ADB6B" w14:textId="77777777" w:rsidR="007D75F9" w:rsidRPr="00800F4D" w:rsidRDefault="007D75F9" w:rsidP="00800F4D">
      <w:pPr>
        <w:pStyle w:val="ListParagraph"/>
        <w:numPr>
          <w:ilvl w:val="0"/>
          <w:numId w:val="17"/>
        </w:numPr>
        <w:spacing w:after="0" w:line="240" w:lineRule="auto"/>
      </w:pPr>
      <w:r w:rsidRPr="00800F4D">
        <w:t>protection of businesses</w:t>
      </w:r>
    </w:p>
    <w:p w14:paraId="4EBD553A" w14:textId="50900C39" w:rsidR="000759F6" w:rsidRPr="00800F4D" w:rsidRDefault="007D75F9" w:rsidP="00800F4D">
      <w:pPr>
        <w:pStyle w:val="ListParagraph"/>
        <w:numPr>
          <w:ilvl w:val="0"/>
          <w:numId w:val="17"/>
        </w:numPr>
        <w:spacing w:after="0" w:line="240" w:lineRule="auto"/>
      </w:pPr>
      <w:r w:rsidRPr="00800F4D">
        <w:t>protection of critical infrastructures</w:t>
      </w:r>
    </w:p>
    <w:p w14:paraId="282CEF3C" w14:textId="77777777" w:rsidR="000759F6" w:rsidRPr="00800F4D" w:rsidRDefault="000759F6" w:rsidP="00800F4D">
      <w:pPr>
        <w:spacing w:after="0" w:line="240" w:lineRule="auto"/>
      </w:pPr>
    </w:p>
    <w:p w14:paraId="5EE298A7" w14:textId="2C83AEBB" w:rsidR="000759F6" w:rsidRPr="00800F4D" w:rsidRDefault="00EC78AA"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C</w:t>
      </w:r>
      <w:r w:rsidR="000759F6" w:rsidRPr="00800F4D">
        <w:rPr>
          <w:rFonts w:asciiTheme="minorHAnsi" w:hAnsiTheme="minorHAnsi"/>
          <w:sz w:val="22"/>
          <w:szCs w:val="22"/>
        </w:rPr>
        <w:t>yber</w:t>
      </w:r>
      <w:r w:rsidR="00462862" w:rsidRPr="00800F4D">
        <w:rPr>
          <w:rFonts w:asciiTheme="minorHAnsi" w:hAnsiTheme="minorHAnsi"/>
          <w:sz w:val="22"/>
          <w:szCs w:val="22"/>
        </w:rPr>
        <w:t>security threats</w:t>
      </w:r>
    </w:p>
    <w:p w14:paraId="36071FED" w14:textId="05E60AE4" w:rsidR="000759F6" w:rsidRPr="00800F4D" w:rsidRDefault="00462862" w:rsidP="00800F4D">
      <w:pPr>
        <w:pStyle w:val="ListParagraph"/>
        <w:numPr>
          <w:ilvl w:val="0"/>
          <w:numId w:val="17"/>
        </w:numPr>
        <w:spacing w:after="0" w:line="240" w:lineRule="auto"/>
      </w:pPr>
      <w:r w:rsidRPr="00800F4D">
        <w:t>Threats to confidentiality of assets</w:t>
      </w:r>
    </w:p>
    <w:p w14:paraId="4A609818" w14:textId="653C87B8" w:rsidR="000759F6" w:rsidRPr="00800F4D" w:rsidRDefault="000759F6" w:rsidP="00800F4D">
      <w:pPr>
        <w:pStyle w:val="ListParagraph"/>
        <w:numPr>
          <w:ilvl w:val="0"/>
          <w:numId w:val="17"/>
        </w:numPr>
        <w:spacing w:after="0" w:line="240" w:lineRule="auto"/>
      </w:pPr>
      <w:r w:rsidRPr="00800F4D">
        <w:t>Threat</w:t>
      </w:r>
      <w:r w:rsidR="00462862" w:rsidRPr="00800F4D">
        <w:t>s</w:t>
      </w:r>
      <w:r w:rsidRPr="00800F4D">
        <w:t xml:space="preserve"> </w:t>
      </w:r>
      <w:r w:rsidR="00462862" w:rsidRPr="00800F4D">
        <w:t>to integrity of assets</w:t>
      </w:r>
    </w:p>
    <w:p w14:paraId="76B7B81E" w14:textId="5E2F9534" w:rsidR="000759F6" w:rsidRPr="00800F4D" w:rsidRDefault="000759F6" w:rsidP="00800F4D">
      <w:pPr>
        <w:pStyle w:val="ListParagraph"/>
        <w:numPr>
          <w:ilvl w:val="0"/>
          <w:numId w:val="17"/>
        </w:numPr>
        <w:spacing w:after="0" w:line="240" w:lineRule="auto"/>
      </w:pPr>
      <w:r w:rsidRPr="00800F4D">
        <w:t>Threat</w:t>
      </w:r>
      <w:r w:rsidR="00462862" w:rsidRPr="00800F4D">
        <w:t>s to availability of assets</w:t>
      </w:r>
    </w:p>
    <w:p w14:paraId="1144D1A1" w14:textId="77777777" w:rsidR="000759F6" w:rsidRPr="00800F4D" w:rsidRDefault="000759F6" w:rsidP="00800F4D">
      <w:pPr>
        <w:pStyle w:val="ListNumber"/>
        <w:spacing w:before="0" w:after="0"/>
        <w:rPr>
          <w:rFonts w:asciiTheme="minorHAnsi" w:hAnsiTheme="minorHAnsi"/>
          <w:sz w:val="22"/>
          <w:szCs w:val="22"/>
        </w:rPr>
      </w:pPr>
    </w:p>
    <w:p w14:paraId="182AB9D9" w14:textId="1E642377" w:rsidR="000759F6" w:rsidRPr="00800F4D" w:rsidRDefault="00EA3B67"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Two approaches to human errors</w:t>
      </w:r>
    </w:p>
    <w:p w14:paraId="3F041E32" w14:textId="02B15DFB" w:rsidR="000759F6" w:rsidRPr="00800F4D" w:rsidRDefault="00EA3B67" w:rsidP="00800F4D">
      <w:pPr>
        <w:pStyle w:val="ListParagraph"/>
        <w:numPr>
          <w:ilvl w:val="0"/>
          <w:numId w:val="17"/>
        </w:numPr>
        <w:spacing w:after="0" w:line="240" w:lineRule="auto"/>
      </w:pPr>
      <w:r w:rsidRPr="00800F4D">
        <w:lastRenderedPageBreak/>
        <w:t>Person approach</w:t>
      </w:r>
      <w:r w:rsidR="000759F6" w:rsidRPr="00800F4D">
        <w:t>.</w:t>
      </w:r>
    </w:p>
    <w:p w14:paraId="1C07352A" w14:textId="696F202D" w:rsidR="000759F6" w:rsidRPr="00800F4D" w:rsidRDefault="00EA3B67" w:rsidP="00800F4D">
      <w:pPr>
        <w:pStyle w:val="ListParagraph"/>
        <w:numPr>
          <w:ilvl w:val="0"/>
          <w:numId w:val="17"/>
        </w:numPr>
        <w:spacing w:after="0" w:line="240" w:lineRule="auto"/>
      </w:pPr>
      <w:r w:rsidRPr="00800F4D">
        <w:t>System approach</w:t>
      </w:r>
      <w:r w:rsidR="000759F6" w:rsidRPr="00800F4D">
        <w:t>.</w:t>
      </w:r>
    </w:p>
    <w:p w14:paraId="2C6841B2" w14:textId="77777777" w:rsidR="000759F6" w:rsidRPr="00800F4D" w:rsidRDefault="000759F6" w:rsidP="00800F4D">
      <w:pPr>
        <w:pStyle w:val="ListNumber"/>
        <w:spacing w:before="0" w:after="0"/>
        <w:rPr>
          <w:rFonts w:asciiTheme="minorHAnsi" w:hAnsiTheme="minorHAnsi"/>
          <w:sz w:val="22"/>
          <w:szCs w:val="22"/>
        </w:rPr>
      </w:pPr>
    </w:p>
    <w:p w14:paraId="01C6EF76" w14:textId="77777777"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 xml:space="preserve">Latent conditions </w:t>
      </w:r>
    </w:p>
    <w:p w14:paraId="282440F9" w14:textId="3D4D25D5" w:rsidR="000759F6" w:rsidRPr="00800F4D" w:rsidRDefault="000759F6" w:rsidP="00800F4D">
      <w:pPr>
        <w:pStyle w:val="ListParagraph"/>
        <w:numPr>
          <w:ilvl w:val="0"/>
          <w:numId w:val="17"/>
        </w:numPr>
        <w:spacing w:after="0" w:line="240" w:lineRule="auto"/>
      </w:pPr>
      <w:proofErr w:type="gramStart"/>
      <w:r w:rsidRPr="00800F4D">
        <w:t>vulnerabilities</w:t>
      </w:r>
      <w:proofErr w:type="gramEnd"/>
      <w:r w:rsidRPr="00800F4D">
        <w:t xml:space="preserve"> and weaknesses in a system that, at some stage, may contribute to system failure. </w:t>
      </w:r>
    </w:p>
    <w:p w14:paraId="514E8A72" w14:textId="77777777" w:rsidR="00EC78AA" w:rsidRPr="00800F4D" w:rsidRDefault="00EC78AA" w:rsidP="00800F4D">
      <w:pPr>
        <w:pStyle w:val="ListParagraph"/>
        <w:spacing w:after="0" w:line="240" w:lineRule="auto"/>
        <w:ind w:left="1080"/>
      </w:pPr>
    </w:p>
    <w:p w14:paraId="0E28CD91" w14:textId="77777777" w:rsidR="00EC78AA" w:rsidRPr="00800F4D" w:rsidRDefault="000759F6"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 xml:space="preserve">Active failures </w:t>
      </w:r>
    </w:p>
    <w:p w14:paraId="11DD541F" w14:textId="53B13BC3" w:rsidR="000759F6" w:rsidRPr="00800F4D" w:rsidRDefault="000759F6" w:rsidP="00800F4D">
      <w:pPr>
        <w:pStyle w:val="ListParagraph"/>
        <w:numPr>
          <w:ilvl w:val="0"/>
          <w:numId w:val="17"/>
        </w:numPr>
        <w:spacing w:after="0" w:line="240" w:lineRule="auto"/>
      </w:pPr>
      <w:proofErr w:type="gramStart"/>
      <w:r w:rsidRPr="00800F4D">
        <w:t>some</w:t>
      </w:r>
      <w:proofErr w:type="gramEnd"/>
      <w:r w:rsidRPr="00800F4D">
        <w:t xml:space="preserve"> operational event or human error that triggers a sequence of events that could lead to system failure.</w:t>
      </w:r>
    </w:p>
    <w:p w14:paraId="72F0DD8F" w14:textId="77777777" w:rsidR="000759F6" w:rsidRPr="00800F4D" w:rsidRDefault="000759F6" w:rsidP="00800F4D">
      <w:pPr>
        <w:spacing w:after="0" w:line="240" w:lineRule="auto"/>
      </w:pPr>
    </w:p>
    <w:p w14:paraId="59ABFCA2" w14:textId="7931BD91" w:rsidR="000759F6" w:rsidRPr="00800F4D" w:rsidRDefault="00EA3B67"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Swiss cheese model</w:t>
      </w:r>
      <w:r w:rsidR="000759F6" w:rsidRPr="00800F4D">
        <w:rPr>
          <w:rFonts w:asciiTheme="minorHAnsi" w:hAnsiTheme="minorHAnsi"/>
          <w:sz w:val="22"/>
          <w:szCs w:val="22"/>
        </w:rPr>
        <w:t>.</w:t>
      </w:r>
    </w:p>
    <w:p w14:paraId="6FC7F97B" w14:textId="3C627AD7" w:rsidR="000759F6" w:rsidRPr="00800F4D" w:rsidRDefault="00EA3B67" w:rsidP="00800F4D">
      <w:pPr>
        <w:pStyle w:val="ListParagraph"/>
        <w:numPr>
          <w:ilvl w:val="0"/>
          <w:numId w:val="17"/>
        </w:numPr>
        <w:spacing w:after="0" w:line="240" w:lineRule="auto"/>
      </w:pPr>
      <w:r w:rsidRPr="00800F4D">
        <w:t>Defensive layers have vulnerabilities</w:t>
      </w:r>
    </w:p>
    <w:p w14:paraId="0BA452B8" w14:textId="76D70DD0" w:rsidR="00EA3B67" w:rsidRPr="00800F4D" w:rsidRDefault="00EA3B67" w:rsidP="00800F4D">
      <w:pPr>
        <w:pStyle w:val="ListParagraph"/>
        <w:numPr>
          <w:ilvl w:val="0"/>
          <w:numId w:val="17"/>
        </w:numPr>
        <w:spacing w:after="0" w:line="240" w:lineRule="auto"/>
      </w:pPr>
      <w:r w:rsidRPr="00800F4D">
        <w:t>Vulnerabilities are dynamic</w:t>
      </w:r>
    </w:p>
    <w:p w14:paraId="223CF724" w14:textId="4D0D3BEA" w:rsidR="00EA3B67" w:rsidRPr="00800F4D" w:rsidRDefault="00EA3B67" w:rsidP="00800F4D">
      <w:pPr>
        <w:pStyle w:val="ListParagraph"/>
        <w:numPr>
          <w:ilvl w:val="0"/>
          <w:numId w:val="17"/>
        </w:numPr>
        <w:spacing w:after="0" w:line="240" w:lineRule="auto"/>
      </w:pPr>
      <w:r w:rsidRPr="00800F4D">
        <w:t>Failure occurs when holes line up</w:t>
      </w:r>
    </w:p>
    <w:p w14:paraId="165CA2CD" w14:textId="77777777" w:rsidR="000759F6" w:rsidRPr="00800F4D" w:rsidRDefault="000759F6" w:rsidP="00800F4D">
      <w:pPr>
        <w:tabs>
          <w:tab w:val="left" w:pos="720"/>
        </w:tabs>
        <w:spacing w:after="0" w:line="240" w:lineRule="auto"/>
      </w:pPr>
    </w:p>
    <w:p w14:paraId="7FAE3B4C" w14:textId="4DDBF3B3" w:rsidR="000759F6" w:rsidRPr="00800F4D" w:rsidRDefault="00EA3B67"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Operational processes</w:t>
      </w:r>
      <w:r w:rsidR="000759F6" w:rsidRPr="00800F4D">
        <w:rPr>
          <w:rFonts w:asciiTheme="minorHAnsi" w:hAnsiTheme="minorHAnsi"/>
          <w:sz w:val="22"/>
          <w:szCs w:val="22"/>
        </w:rPr>
        <w:t>.</w:t>
      </w:r>
    </w:p>
    <w:p w14:paraId="5A25C433" w14:textId="0A20EFE6" w:rsidR="000759F6" w:rsidRPr="00800F4D" w:rsidRDefault="00EA3B67" w:rsidP="00800F4D">
      <w:pPr>
        <w:pStyle w:val="ListParagraph"/>
        <w:numPr>
          <w:ilvl w:val="0"/>
          <w:numId w:val="17"/>
        </w:numPr>
        <w:spacing w:after="0" w:line="240" w:lineRule="auto"/>
      </w:pPr>
      <w:r w:rsidRPr="00800F4D">
        <w:t>Processes for using the system</w:t>
      </w:r>
    </w:p>
    <w:p w14:paraId="04528970" w14:textId="7CFD2962" w:rsidR="00EA3B67" w:rsidRPr="00800F4D" w:rsidRDefault="00EA3B67" w:rsidP="00800F4D">
      <w:pPr>
        <w:pStyle w:val="ListParagraph"/>
        <w:numPr>
          <w:ilvl w:val="0"/>
          <w:numId w:val="17"/>
        </w:numPr>
        <w:spacing w:after="0" w:line="240" w:lineRule="auto"/>
      </w:pPr>
      <w:r w:rsidRPr="00800F4D">
        <w:t>Important defense mechanism</w:t>
      </w:r>
    </w:p>
    <w:p w14:paraId="75E4C073" w14:textId="77777777" w:rsidR="000759F6" w:rsidRPr="00800F4D" w:rsidRDefault="000759F6" w:rsidP="00800F4D">
      <w:pPr>
        <w:tabs>
          <w:tab w:val="left" w:pos="720"/>
        </w:tabs>
        <w:spacing w:after="0" w:line="240" w:lineRule="auto"/>
      </w:pPr>
    </w:p>
    <w:p w14:paraId="63B7F981" w14:textId="2CA0042D" w:rsidR="000759F6" w:rsidRPr="00800F4D" w:rsidRDefault="00883492"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Coping with failures</w:t>
      </w:r>
    </w:p>
    <w:p w14:paraId="6938BC97" w14:textId="02CD2263" w:rsidR="000759F6" w:rsidRPr="00800F4D" w:rsidRDefault="000A2197" w:rsidP="00800F4D">
      <w:pPr>
        <w:pStyle w:val="ListParagraph"/>
        <w:numPr>
          <w:ilvl w:val="0"/>
          <w:numId w:val="17"/>
        </w:numPr>
        <w:spacing w:after="0" w:line="240" w:lineRule="auto"/>
      </w:pPr>
      <w:r w:rsidRPr="00800F4D">
        <w:t>D</w:t>
      </w:r>
      <w:r w:rsidR="00AF201F" w:rsidRPr="00800F4D">
        <w:t>esign operational processes to be flexible and adaptable</w:t>
      </w:r>
    </w:p>
    <w:p w14:paraId="40A7E0D8" w14:textId="1F22A3EC" w:rsidR="000759F6" w:rsidRPr="00800F4D" w:rsidRDefault="000A2197" w:rsidP="00800F4D">
      <w:pPr>
        <w:pStyle w:val="ListNumber"/>
        <w:tabs>
          <w:tab w:val="clear" w:pos="1134"/>
          <w:tab w:val="clear" w:pos="1701"/>
          <w:tab w:val="clear" w:pos="2268"/>
          <w:tab w:val="clear" w:pos="2835"/>
          <w:tab w:val="left" w:pos="3600"/>
        </w:tabs>
        <w:spacing w:before="0" w:after="0"/>
        <w:ind w:left="720" w:firstLine="0"/>
        <w:rPr>
          <w:rFonts w:asciiTheme="minorHAnsi" w:hAnsiTheme="minorHAnsi"/>
          <w:sz w:val="22"/>
          <w:szCs w:val="22"/>
        </w:rPr>
      </w:pPr>
      <w:r w:rsidRPr="00800F4D">
        <w:rPr>
          <w:rFonts w:asciiTheme="minorHAnsi" w:hAnsiTheme="minorHAnsi"/>
          <w:sz w:val="22"/>
          <w:szCs w:val="22"/>
        </w:rPr>
        <w:tab/>
      </w:r>
    </w:p>
    <w:p w14:paraId="03699F35" w14:textId="4E6008D6" w:rsidR="000759F6" w:rsidRPr="00800F4D" w:rsidRDefault="000A2197"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Critical service identification</w:t>
      </w:r>
    </w:p>
    <w:p w14:paraId="486E83D8" w14:textId="0F5AFD9C" w:rsidR="000759F6" w:rsidRPr="00800F4D" w:rsidRDefault="000A2197" w:rsidP="00800F4D">
      <w:pPr>
        <w:pStyle w:val="ListParagraph"/>
        <w:numPr>
          <w:ilvl w:val="0"/>
          <w:numId w:val="17"/>
        </w:numPr>
        <w:spacing w:after="0" w:line="240" w:lineRule="auto"/>
      </w:pPr>
      <w:proofErr w:type="gramStart"/>
      <w:r w:rsidRPr="00800F4D">
        <w:t>services</w:t>
      </w:r>
      <w:proofErr w:type="gramEnd"/>
      <w:r w:rsidRPr="00800F4D">
        <w:t xml:space="preserve"> that must always be available to system to be usable</w:t>
      </w:r>
      <w:r w:rsidR="000759F6" w:rsidRPr="00800F4D">
        <w:t>.</w:t>
      </w:r>
    </w:p>
    <w:p w14:paraId="52C4BFCC" w14:textId="77777777" w:rsidR="000759F6" w:rsidRPr="00800F4D" w:rsidRDefault="000759F6" w:rsidP="00800F4D">
      <w:pPr>
        <w:pStyle w:val="ListParagraph"/>
        <w:spacing w:after="0" w:line="240" w:lineRule="auto"/>
        <w:ind w:left="1080"/>
      </w:pPr>
    </w:p>
    <w:p w14:paraId="7CE49CBF" w14:textId="5128A36C" w:rsidR="000759F6" w:rsidRPr="00800F4D" w:rsidRDefault="00EC180C"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 xml:space="preserve">Diverse </w:t>
      </w:r>
      <w:r w:rsidR="00D94FDF" w:rsidRPr="00800F4D">
        <w:rPr>
          <w:rFonts w:asciiTheme="minorHAnsi" w:hAnsiTheme="minorHAnsi"/>
          <w:sz w:val="22"/>
          <w:szCs w:val="22"/>
        </w:rPr>
        <w:t>barriers in a system</w:t>
      </w:r>
    </w:p>
    <w:p w14:paraId="695E46B7" w14:textId="1F12520F" w:rsidR="000759F6" w:rsidRPr="00800F4D" w:rsidRDefault="00D94FDF" w:rsidP="00800F4D">
      <w:pPr>
        <w:pStyle w:val="ListParagraph"/>
        <w:numPr>
          <w:ilvl w:val="0"/>
          <w:numId w:val="17"/>
        </w:numPr>
        <w:spacing w:after="0" w:line="240" w:lineRule="auto"/>
      </w:pPr>
      <w:r w:rsidRPr="00800F4D">
        <w:t>Close holes and reduce chance of hole</w:t>
      </w:r>
      <w:r w:rsidR="00612015" w:rsidRPr="00800F4D">
        <w:t>s</w:t>
      </w:r>
      <w:r w:rsidRPr="00800F4D">
        <w:t xml:space="preserve"> lining up</w:t>
      </w:r>
      <w:r w:rsidR="000759F6" w:rsidRPr="00800F4D">
        <w:t xml:space="preserve">. </w:t>
      </w:r>
    </w:p>
    <w:p w14:paraId="3CCFFA23" w14:textId="6B5047CD" w:rsidR="00612015" w:rsidRPr="00800F4D" w:rsidRDefault="00612015" w:rsidP="00800F4D">
      <w:pPr>
        <w:pStyle w:val="ListParagraph"/>
        <w:tabs>
          <w:tab w:val="left" w:pos="2700"/>
        </w:tabs>
        <w:spacing w:after="0" w:line="240" w:lineRule="auto"/>
        <w:ind w:left="1080"/>
      </w:pPr>
      <w:r w:rsidRPr="00800F4D">
        <w:tab/>
      </w:r>
    </w:p>
    <w:p w14:paraId="11BBE756" w14:textId="30F848D0" w:rsidR="00612015" w:rsidRPr="00800F4D" w:rsidRDefault="00612015" w:rsidP="00800F4D">
      <w:pPr>
        <w:pStyle w:val="ListNumber"/>
        <w:numPr>
          <w:ilvl w:val="0"/>
          <w:numId w:val="16"/>
        </w:numPr>
        <w:spacing w:before="0" w:after="0"/>
        <w:rPr>
          <w:rFonts w:asciiTheme="minorHAnsi" w:hAnsiTheme="minorHAnsi"/>
          <w:sz w:val="22"/>
          <w:szCs w:val="22"/>
        </w:rPr>
      </w:pPr>
      <w:r w:rsidRPr="00800F4D">
        <w:rPr>
          <w:rFonts w:asciiTheme="minorHAnsi" w:hAnsiTheme="minorHAnsi"/>
          <w:sz w:val="22"/>
          <w:szCs w:val="22"/>
        </w:rPr>
        <w:t>Defensive layers</w:t>
      </w:r>
    </w:p>
    <w:p w14:paraId="70A680D1" w14:textId="721B1BAC" w:rsidR="00612015" w:rsidRPr="00800F4D" w:rsidRDefault="00612015" w:rsidP="00800F4D">
      <w:pPr>
        <w:pStyle w:val="ListParagraph"/>
        <w:numPr>
          <w:ilvl w:val="0"/>
          <w:numId w:val="17"/>
        </w:numPr>
        <w:spacing w:after="0" w:line="240" w:lineRule="auto"/>
      </w:pPr>
      <w:r w:rsidRPr="00800F4D">
        <w:t xml:space="preserve">Use redundancy and diversity to create set of defensive </w:t>
      </w:r>
      <w:r w:rsidR="00800F4D" w:rsidRPr="00800F4D">
        <w:t>layers</w:t>
      </w:r>
      <w:r w:rsidRPr="00800F4D">
        <w:t xml:space="preserve">. </w:t>
      </w:r>
    </w:p>
    <w:p w14:paraId="2A9D23F5" w14:textId="75A05722" w:rsidR="00EB055B" w:rsidRPr="00800F4D" w:rsidRDefault="00612015" w:rsidP="00800F4D">
      <w:pPr>
        <w:tabs>
          <w:tab w:val="left" w:pos="5715"/>
        </w:tabs>
        <w:spacing w:after="0" w:line="240" w:lineRule="auto"/>
      </w:pPr>
      <w:r w:rsidRPr="00800F4D">
        <w:tab/>
      </w:r>
      <w:r w:rsidR="00D94FDF" w:rsidRPr="00800F4D">
        <w:tab/>
      </w:r>
    </w:p>
    <w:p w14:paraId="7051F177" w14:textId="5016AB37" w:rsidR="00EB055B" w:rsidRPr="00800F4D" w:rsidRDefault="00FF33BE" w:rsidP="00800F4D">
      <w:pPr>
        <w:pStyle w:val="Heading1"/>
      </w:pPr>
      <w:r w:rsidRPr="00800F4D">
        <w:t xml:space="preserve">Lesson 8 </w:t>
      </w:r>
      <w:r w:rsidR="00EB055B" w:rsidRPr="00800F4D">
        <w:t xml:space="preserve">Flashcards (Chapter </w:t>
      </w:r>
      <w:r w:rsidR="00EC78AA" w:rsidRPr="00800F4D">
        <w:t>15</w:t>
      </w:r>
      <w:r w:rsidRPr="00800F4D">
        <w:t>: Software Reuse</w:t>
      </w:r>
      <w:r w:rsidR="00EB055B" w:rsidRPr="00800F4D">
        <w:t>)</w:t>
      </w:r>
    </w:p>
    <w:p w14:paraId="12A94D15" w14:textId="77777777" w:rsidR="00EB055B" w:rsidRPr="00800F4D" w:rsidRDefault="00EB055B" w:rsidP="00800F4D">
      <w:pPr>
        <w:spacing w:after="0" w:line="240" w:lineRule="auto"/>
      </w:pPr>
    </w:p>
    <w:p w14:paraId="5BB1FADD" w14:textId="15018DE6" w:rsidR="00E76B73" w:rsidRPr="00800F4D" w:rsidRDefault="000A0570"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Types of reuse in software engineering</w:t>
      </w:r>
    </w:p>
    <w:p w14:paraId="6F7079A5" w14:textId="60AC2BC4" w:rsidR="00F05BBD" w:rsidRPr="00800F4D" w:rsidRDefault="00F05BBD" w:rsidP="00800F4D">
      <w:pPr>
        <w:pStyle w:val="ListParagraph"/>
        <w:numPr>
          <w:ilvl w:val="0"/>
          <w:numId w:val="17"/>
        </w:numPr>
        <w:spacing w:after="0" w:line="240" w:lineRule="auto"/>
      </w:pPr>
      <w:r w:rsidRPr="00800F4D">
        <w:t>System</w:t>
      </w:r>
    </w:p>
    <w:p w14:paraId="60CD72C6" w14:textId="77777777" w:rsidR="00F05BBD" w:rsidRPr="00800F4D" w:rsidRDefault="00F05BBD" w:rsidP="00800F4D">
      <w:pPr>
        <w:pStyle w:val="ListParagraph"/>
        <w:numPr>
          <w:ilvl w:val="0"/>
          <w:numId w:val="17"/>
        </w:numPr>
        <w:spacing w:after="0" w:line="240" w:lineRule="auto"/>
      </w:pPr>
      <w:r w:rsidRPr="00800F4D">
        <w:t>Application</w:t>
      </w:r>
    </w:p>
    <w:p w14:paraId="07A7B529" w14:textId="62A93422" w:rsidR="00F05BBD" w:rsidRPr="00800F4D" w:rsidRDefault="00F05BBD" w:rsidP="00800F4D">
      <w:pPr>
        <w:pStyle w:val="ListParagraph"/>
        <w:numPr>
          <w:ilvl w:val="0"/>
          <w:numId w:val="17"/>
        </w:numPr>
        <w:spacing w:after="0" w:line="240" w:lineRule="auto"/>
      </w:pPr>
      <w:r w:rsidRPr="00800F4D">
        <w:t>Component</w:t>
      </w:r>
    </w:p>
    <w:p w14:paraId="55F1CE9E" w14:textId="4817F437" w:rsidR="00E76B73" w:rsidRPr="00800F4D" w:rsidRDefault="00F05BBD" w:rsidP="00800F4D">
      <w:pPr>
        <w:pStyle w:val="ListParagraph"/>
        <w:numPr>
          <w:ilvl w:val="0"/>
          <w:numId w:val="17"/>
        </w:numPr>
        <w:spacing w:after="0" w:line="240" w:lineRule="auto"/>
      </w:pPr>
      <w:r w:rsidRPr="00800F4D">
        <w:t>Object and function</w:t>
      </w:r>
    </w:p>
    <w:p w14:paraId="3890778A" w14:textId="77777777" w:rsidR="00E76B73" w:rsidRPr="00800F4D" w:rsidRDefault="00E76B73" w:rsidP="00800F4D">
      <w:pPr>
        <w:pStyle w:val="ListParagraph"/>
        <w:spacing w:after="0" w:line="240" w:lineRule="auto"/>
        <w:ind w:left="1080"/>
      </w:pPr>
    </w:p>
    <w:p w14:paraId="4811FA64" w14:textId="5A00BF0A" w:rsidR="00E76B73" w:rsidRPr="00800F4D" w:rsidRDefault="00F05BBD"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 xml:space="preserve">Application Frameworks </w:t>
      </w:r>
    </w:p>
    <w:p w14:paraId="274D45FA" w14:textId="27164666" w:rsidR="00F05BBD" w:rsidRPr="00800F4D" w:rsidRDefault="00F05BBD" w:rsidP="00800F4D">
      <w:pPr>
        <w:pStyle w:val="ListParagraph"/>
        <w:numPr>
          <w:ilvl w:val="0"/>
          <w:numId w:val="17"/>
        </w:numPr>
        <w:spacing w:after="0" w:line="240" w:lineRule="auto"/>
      </w:pPr>
      <w:r w:rsidRPr="00800F4D">
        <w:t>Integrated  set of software artefacts that collaborate to provide a reusable architecture</w:t>
      </w:r>
    </w:p>
    <w:p w14:paraId="43426D45" w14:textId="77777777" w:rsidR="00E76B73" w:rsidRPr="00800F4D" w:rsidRDefault="00E76B73" w:rsidP="00800F4D">
      <w:pPr>
        <w:tabs>
          <w:tab w:val="left" w:pos="720"/>
        </w:tabs>
        <w:spacing w:after="0" w:line="240" w:lineRule="auto"/>
      </w:pPr>
    </w:p>
    <w:p w14:paraId="6666D631" w14:textId="337C7CFE" w:rsidR="00E76B73" w:rsidRPr="00800F4D" w:rsidRDefault="00F63D06" w:rsidP="00800F4D">
      <w:pPr>
        <w:pStyle w:val="ListNumber"/>
        <w:numPr>
          <w:ilvl w:val="0"/>
          <w:numId w:val="44"/>
        </w:numPr>
        <w:spacing w:before="0" w:after="0"/>
        <w:rPr>
          <w:rFonts w:asciiTheme="minorHAnsi" w:hAnsiTheme="minorHAnsi"/>
          <w:sz w:val="22"/>
          <w:szCs w:val="22"/>
        </w:rPr>
      </w:pPr>
      <w:del w:id="3" w:author="Kelly Warnock" w:date="2016-09-07T09:54:00Z">
        <w:r w:rsidRPr="00800F4D" w:rsidDel="00800F4D">
          <w:rPr>
            <w:rFonts w:asciiTheme="minorHAnsi" w:hAnsiTheme="minorHAnsi"/>
            <w:sz w:val="22"/>
            <w:szCs w:val="22"/>
          </w:rPr>
          <w:delText>W</w:delText>
        </w:r>
        <w:r w:rsidR="00F05BBD" w:rsidRPr="00800F4D" w:rsidDel="00800F4D">
          <w:rPr>
            <w:rFonts w:asciiTheme="minorHAnsi" w:hAnsiTheme="minorHAnsi"/>
            <w:sz w:val="22"/>
            <w:szCs w:val="22"/>
          </w:rPr>
          <w:delText xml:space="preserve">hat is a </w:delText>
        </w:r>
      </w:del>
      <w:ins w:id="4" w:author="Kelly Warnock" w:date="2016-09-07T09:54:00Z">
        <w:r w:rsidR="00800F4D">
          <w:rPr>
            <w:rFonts w:asciiTheme="minorHAnsi" w:hAnsiTheme="minorHAnsi"/>
            <w:sz w:val="22"/>
            <w:szCs w:val="22"/>
          </w:rPr>
          <w:t xml:space="preserve">A </w:t>
        </w:r>
      </w:ins>
      <w:r w:rsidR="00F05BBD" w:rsidRPr="00800F4D">
        <w:rPr>
          <w:rFonts w:asciiTheme="minorHAnsi" w:hAnsiTheme="minorHAnsi"/>
          <w:sz w:val="22"/>
          <w:szCs w:val="22"/>
        </w:rPr>
        <w:t>pattern</w:t>
      </w:r>
    </w:p>
    <w:p w14:paraId="4EBC593B" w14:textId="79270501" w:rsidR="00E76B73" w:rsidRPr="00800F4D" w:rsidRDefault="00F63D06" w:rsidP="00800F4D">
      <w:pPr>
        <w:pStyle w:val="ListParagraph"/>
        <w:numPr>
          <w:ilvl w:val="0"/>
          <w:numId w:val="17"/>
        </w:numPr>
        <w:spacing w:after="0" w:line="240" w:lineRule="auto"/>
      </w:pPr>
      <w:r w:rsidRPr="00800F4D">
        <w:t>Generic solution to a well-defined problem</w:t>
      </w:r>
    </w:p>
    <w:p w14:paraId="2AB81CD4" w14:textId="77777777" w:rsidR="00E76B73" w:rsidRPr="00800F4D" w:rsidRDefault="00E76B73" w:rsidP="00800F4D">
      <w:pPr>
        <w:pStyle w:val="ListNumber"/>
        <w:spacing w:before="0" w:after="0"/>
        <w:rPr>
          <w:rFonts w:asciiTheme="minorHAnsi" w:hAnsiTheme="minorHAnsi"/>
          <w:sz w:val="22"/>
          <w:szCs w:val="22"/>
        </w:rPr>
      </w:pPr>
    </w:p>
    <w:p w14:paraId="71F7A8EC" w14:textId="0A79F7AB" w:rsidR="00E76B73" w:rsidRPr="00800F4D" w:rsidRDefault="00F63D06"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Platform specialization</w:t>
      </w:r>
    </w:p>
    <w:p w14:paraId="14B58A4E" w14:textId="34103A5C" w:rsidR="00E76B73" w:rsidRPr="00800F4D" w:rsidRDefault="00F63D06" w:rsidP="00800F4D">
      <w:pPr>
        <w:pStyle w:val="ListParagraph"/>
        <w:numPr>
          <w:ilvl w:val="0"/>
          <w:numId w:val="17"/>
        </w:numPr>
        <w:spacing w:after="0" w:line="240" w:lineRule="auto"/>
      </w:pPr>
      <w:r w:rsidRPr="00800F4D">
        <w:t>Different versions for different platforms are developed</w:t>
      </w:r>
      <w:r w:rsidR="00E76B73" w:rsidRPr="00800F4D">
        <w:t>.</w:t>
      </w:r>
    </w:p>
    <w:p w14:paraId="13877DDF" w14:textId="77777777" w:rsidR="00E76B73" w:rsidRPr="00800F4D" w:rsidRDefault="00E76B73" w:rsidP="00800F4D">
      <w:pPr>
        <w:pStyle w:val="ListNumber"/>
        <w:spacing w:before="0" w:after="0"/>
        <w:ind w:left="720" w:firstLine="0"/>
        <w:rPr>
          <w:rFonts w:asciiTheme="minorHAnsi" w:hAnsiTheme="minorHAnsi"/>
          <w:sz w:val="22"/>
          <w:szCs w:val="22"/>
        </w:rPr>
      </w:pPr>
    </w:p>
    <w:p w14:paraId="4FF49BF1" w14:textId="7C11B379" w:rsidR="00E76B73" w:rsidRPr="00800F4D" w:rsidRDefault="00F63D06"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Environment specialization</w:t>
      </w:r>
      <w:r w:rsidR="00E76B73" w:rsidRPr="00800F4D">
        <w:rPr>
          <w:rFonts w:asciiTheme="minorHAnsi" w:hAnsiTheme="minorHAnsi"/>
          <w:sz w:val="22"/>
          <w:szCs w:val="22"/>
        </w:rPr>
        <w:t>.</w:t>
      </w:r>
    </w:p>
    <w:p w14:paraId="4125A23A" w14:textId="3105636F" w:rsidR="00E76B73" w:rsidRPr="00800F4D" w:rsidRDefault="00F63D06" w:rsidP="00800F4D">
      <w:pPr>
        <w:pStyle w:val="ListParagraph"/>
        <w:numPr>
          <w:ilvl w:val="0"/>
          <w:numId w:val="17"/>
        </w:numPr>
        <w:spacing w:after="0" w:line="240" w:lineRule="auto"/>
      </w:pPr>
      <w:r w:rsidRPr="00800F4D">
        <w:t>Different versions for different hardware / operation system environments</w:t>
      </w:r>
      <w:r w:rsidR="00E76B73" w:rsidRPr="00800F4D">
        <w:t xml:space="preserve">. </w:t>
      </w:r>
    </w:p>
    <w:p w14:paraId="5BCD5D1E" w14:textId="77777777" w:rsidR="00E76B73" w:rsidRPr="00800F4D" w:rsidRDefault="00E76B73" w:rsidP="00800F4D">
      <w:pPr>
        <w:pStyle w:val="ListParagraph"/>
        <w:spacing w:after="0" w:line="240" w:lineRule="auto"/>
        <w:ind w:left="1080" w:firstLine="720"/>
      </w:pPr>
    </w:p>
    <w:p w14:paraId="707A1DC3" w14:textId="11A0B8C0" w:rsidR="00E76B73" w:rsidRPr="00800F4D" w:rsidRDefault="00F63D06"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Functional specialization</w:t>
      </w:r>
    </w:p>
    <w:p w14:paraId="20CA7337" w14:textId="151A24F9" w:rsidR="00E76B73" w:rsidRPr="00800F4D" w:rsidRDefault="00F63D06" w:rsidP="00800F4D">
      <w:pPr>
        <w:pStyle w:val="ListParagraph"/>
        <w:numPr>
          <w:ilvl w:val="0"/>
          <w:numId w:val="17"/>
        </w:numPr>
        <w:spacing w:after="0" w:line="240" w:lineRule="auto"/>
      </w:pPr>
      <w:r w:rsidRPr="00800F4D">
        <w:t>Different versions for different customers</w:t>
      </w:r>
    </w:p>
    <w:p w14:paraId="144F04A8" w14:textId="77777777" w:rsidR="00E76B73" w:rsidRPr="00800F4D" w:rsidRDefault="00E76B73" w:rsidP="00800F4D">
      <w:pPr>
        <w:pStyle w:val="ListNumber"/>
        <w:spacing w:before="0" w:after="0"/>
        <w:ind w:left="720" w:firstLine="0"/>
        <w:rPr>
          <w:rFonts w:asciiTheme="minorHAnsi" w:hAnsiTheme="minorHAnsi"/>
          <w:sz w:val="22"/>
          <w:szCs w:val="22"/>
        </w:rPr>
      </w:pPr>
    </w:p>
    <w:p w14:paraId="36725B40" w14:textId="5E8D1505" w:rsidR="00E76B73" w:rsidRPr="00800F4D" w:rsidRDefault="00F63D06"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Process specialization</w:t>
      </w:r>
    </w:p>
    <w:p w14:paraId="21932EF0" w14:textId="298FD14A" w:rsidR="00E76B73" w:rsidRPr="00800F4D" w:rsidRDefault="00F63D06" w:rsidP="00800F4D">
      <w:pPr>
        <w:pStyle w:val="ListParagraph"/>
        <w:numPr>
          <w:ilvl w:val="0"/>
          <w:numId w:val="17"/>
        </w:numPr>
        <w:spacing w:after="0" w:line="240" w:lineRule="auto"/>
      </w:pPr>
      <w:r w:rsidRPr="00800F4D">
        <w:t>Different versions for different business processes</w:t>
      </w:r>
      <w:r w:rsidR="00E76B73" w:rsidRPr="00800F4D">
        <w:t>.</w:t>
      </w:r>
    </w:p>
    <w:p w14:paraId="267C76D8" w14:textId="77777777" w:rsidR="00E76B73" w:rsidRPr="00800F4D" w:rsidRDefault="00E76B73" w:rsidP="00800F4D">
      <w:pPr>
        <w:tabs>
          <w:tab w:val="left" w:pos="720"/>
        </w:tabs>
        <w:spacing w:after="0" w:line="240" w:lineRule="auto"/>
        <w:jc w:val="right"/>
      </w:pPr>
    </w:p>
    <w:p w14:paraId="0FE80527" w14:textId="0D5CC2FA" w:rsidR="00E76B73" w:rsidRPr="00800F4D" w:rsidRDefault="00F63D06"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Levels of deployment time configuration</w:t>
      </w:r>
    </w:p>
    <w:p w14:paraId="31B50B41" w14:textId="25458D2A" w:rsidR="00F63D06" w:rsidRPr="00800F4D" w:rsidRDefault="00F63D06" w:rsidP="00800F4D">
      <w:pPr>
        <w:pStyle w:val="ListParagraph"/>
        <w:numPr>
          <w:ilvl w:val="0"/>
          <w:numId w:val="17"/>
        </w:numPr>
        <w:spacing w:after="0" w:line="240" w:lineRule="auto"/>
      </w:pPr>
      <w:r w:rsidRPr="00800F4D">
        <w:t>Component selection</w:t>
      </w:r>
    </w:p>
    <w:p w14:paraId="2E83BA09" w14:textId="23BA267F" w:rsidR="00F63D06" w:rsidRPr="00800F4D" w:rsidRDefault="00F63D06" w:rsidP="00800F4D">
      <w:pPr>
        <w:pStyle w:val="ListParagraph"/>
        <w:numPr>
          <w:ilvl w:val="0"/>
          <w:numId w:val="17"/>
        </w:numPr>
        <w:spacing w:after="0" w:line="240" w:lineRule="auto"/>
      </w:pPr>
      <w:r w:rsidRPr="00800F4D">
        <w:t>Workflow and rule definition</w:t>
      </w:r>
    </w:p>
    <w:p w14:paraId="531A63FC" w14:textId="13125CCF" w:rsidR="00E76B73" w:rsidRPr="00800F4D" w:rsidRDefault="00F63D06" w:rsidP="00800F4D">
      <w:pPr>
        <w:pStyle w:val="ListParagraph"/>
        <w:numPr>
          <w:ilvl w:val="0"/>
          <w:numId w:val="17"/>
        </w:numPr>
        <w:spacing w:after="0" w:line="240" w:lineRule="auto"/>
      </w:pPr>
      <w:r w:rsidRPr="00800F4D">
        <w:t>Parameter definition</w:t>
      </w:r>
      <w:r w:rsidR="00E76B73" w:rsidRPr="00800F4D">
        <w:t>.</w:t>
      </w:r>
    </w:p>
    <w:p w14:paraId="066A354D" w14:textId="77777777" w:rsidR="00FF33BE" w:rsidRPr="00800F4D" w:rsidRDefault="00FF33BE" w:rsidP="00800F4D">
      <w:pPr>
        <w:pStyle w:val="ListParagraph"/>
        <w:spacing w:after="0" w:line="240" w:lineRule="auto"/>
        <w:ind w:left="1080"/>
      </w:pPr>
    </w:p>
    <w:p w14:paraId="39D15B9C" w14:textId="673DC7E9" w:rsidR="00FF33BE" w:rsidRPr="00800F4D" w:rsidRDefault="007073BB"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Application system reuse</w:t>
      </w:r>
    </w:p>
    <w:p w14:paraId="4B133348" w14:textId="45EFC8AA" w:rsidR="00FF33BE" w:rsidRPr="00800F4D" w:rsidRDefault="007073BB" w:rsidP="00800F4D">
      <w:pPr>
        <w:pStyle w:val="ListParagraph"/>
        <w:numPr>
          <w:ilvl w:val="0"/>
          <w:numId w:val="17"/>
        </w:numPr>
        <w:spacing w:after="0" w:line="240" w:lineRule="auto"/>
      </w:pPr>
      <w:r w:rsidRPr="00800F4D">
        <w:t>Product adapted for different customers without changing the source code</w:t>
      </w:r>
      <w:r w:rsidR="00FF33BE" w:rsidRPr="00800F4D">
        <w:t>.</w:t>
      </w:r>
    </w:p>
    <w:p w14:paraId="1DBDC07A" w14:textId="77777777" w:rsidR="000B0437" w:rsidRPr="00800F4D" w:rsidRDefault="000B0437" w:rsidP="00800F4D">
      <w:pPr>
        <w:pStyle w:val="ListParagraph"/>
        <w:spacing w:after="0" w:line="240" w:lineRule="auto"/>
        <w:ind w:left="1080"/>
      </w:pPr>
    </w:p>
    <w:p w14:paraId="138DBD5F" w14:textId="6E8AFDC4" w:rsidR="000B0437" w:rsidRPr="00800F4D" w:rsidRDefault="000B0437"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Configurable Application systems</w:t>
      </w:r>
    </w:p>
    <w:p w14:paraId="50485A60" w14:textId="4648CED5" w:rsidR="00FF33BE" w:rsidRPr="00800F4D" w:rsidRDefault="000B0437" w:rsidP="00800F4D">
      <w:pPr>
        <w:pStyle w:val="ListParagraph"/>
        <w:numPr>
          <w:ilvl w:val="0"/>
          <w:numId w:val="17"/>
        </w:numPr>
        <w:spacing w:after="0" w:line="240" w:lineRule="auto"/>
      </w:pPr>
      <w:r w:rsidRPr="00800F4D">
        <w:t>Generic application designed to support a particular business type or activity.</w:t>
      </w:r>
    </w:p>
    <w:p w14:paraId="6584B397" w14:textId="77777777" w:rsidR="000B0437" w:rsidRPr="00800F4D" w:rsidRDefault="000B0437" w:rsidP="00800F4D">
      <w:pPr>
        <w:pStyle w:val="ListParagraph"/>
        <w:spacing w:after="0" w:line="240" w:lineRule="auto"/>
        <w:ind w:left="1080"/>
      </w:pPr>
    </w:p>
    <w:p w14:paraId="2EEA89B7" w14:textId="4C70D380" w:rsidR="000B0437" w:rsidRPr="00800F4D" w:rsidRDefault="000B0437"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COTS</w:t>
      </w:r>
    </w:p>
    <w:p w14:paraId="76B1ED7F" w14:textId="0C72E7BD" w:rsidR="000B0437" w:rsidRPr="00800F4D" w:rsidRDefault="000B0437" w:rsidP="00800F4D">
      <w:pPr>
        <w:pStyle w:val="ListParagraph"/>
        <w:numPr>
          <w:ilvl w:val="0"/>
          <w:numId w:val="17"/>
        </w:numPr>
        <w:spacing w:after="0" w:line="240" w:lineRule="auto"/>
      </w:pPr>
      <w:r w:rsidRPr="00800F4D">
        <w:t>Commercial off the shelf system.</w:t>
      </w:r>
    </w:p>
    <w:p w14:paraId="2F30EB25" w14:textId="77777777" w:rsidR="000B0437" w:rsidRPr="00800F4D" w:rsidRDefault="000B0437" w:rsidP="00800F4D">
      <w:pPr>
        <w:pStyle w:val="ListParagraph"/>
        <w:spacing w:after="0" w:line="240" w:lineRule="auto"/>
        <w:ind w:left="1080"/>
      </w:pPr>
    </w:p>
    <w:p w14:paraId="02B9A7BD" w14:textId="2B087631" w:rsidR="000B0437" w:rsidRPr="00800F4D" w:rsidRDefault="000B0437" w:rsidP="00800F4D">
      <w:pPr>
        <w:pStyle w:val="ListNumber"/>
        <w:numPr>
          <w:ilvl w:val="0"/>
          <w:numId w:val="44"/>
        </w:numPr>
        <w:spacing w:before="0" w:after="0"/>
        <w:rPr>
          <w:rFonts w:asciiTheme="minorHAnsi" w:hAnsiTheme="minorHAnsi"/>
          <w:sz w:val="22"/>
          <w:szCs w:val="22"/>
        </w:rPr>
      </w:pPr>
      <w:bookmarkStart w:id="5" w:name="_GoBack"/>
      <w:r w:rsidRPr="00800F4D">
        <w:rPr>
          <w:rFonts w:asciiTheme="minorHAnsi" w:hAnsiTheme="minorHAnsi"/>
          <w:sz w:val="22"/>
          <w:szCs w:val="22"/>
        </w:rPr>
        <w:t>ERP</w:t>
      </w:r>
    </w:p>
    <w:p w14:paraId="2764A11A" w14:textId="0410ACC0" w:rsidR="000B0437" w:rsidRPr="00800F4D" w:rsidRDefault="000B0437" w:rsidP="00800F4D">
      <w:pPr>
        <w:pStyle w:val="ListParagraph"/>
        <w:numPr>
          <w:ilvl w:val="0"/>
          <w:numId w:val="17"/>
        </w:numPr>
        <w:spacing w:after="0" w:line="240" w:lineRule="auto"/>
      </w:pPr>
      <w:r w:rsidRPr="00800F4D">
        <w:t>Enterprise Resource Planning system</w:t>
      </w:r>
    </w:p>
    <w:bookmarkEnd w:id="5"/>
    <w:p w14:paraId="5E38FD45" w14:textId="77777777" w:rsidR="000B0437" w:rsidRPr="00800F4D" w:rsidRDefault="000B0437" w:rsidP="00800F4D">
      <w:pPr>
        <w:pStyle w:val="ListParagraph"/>
        <w:spacing w:after="0" w:line="240" w:lineRule="auto"/>
        <w:ind w:left="1080"/>
      </w:pPr>
    </w:p>
    <w:p w14:paraId="4B5918C8" w14:textId="0B122E93" w:rsidR="000B0437" w:rsidRPr="00800F4D" w:rsidRDefault="000B0437"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Integrated Application System</w:t>
      </w:r>
    </w:p>
    <w:p w14:paraId="0EBFEC0D" w14:textId="7601D97A" w:rsidR="000B0437" w:rsidRPr="00800F4D" w:rsidRDefault="000B0437" w:rsidP="00800F4D">
      <w:pPr>
        <w:pStyle w:val="ListParagraph"/>
        <w:numPr>
          <w:ilvl w:val="0"/>
          <w:numId w:val="17"/>
        </w:numPr>
        <w:spacing w:after="0" w:line="240" w:lineRule="auto"/>
      </w:pPr>
      <w:r w:rsidRPr="00800F4D">
        <w:t>Applications that include two or more applications.</w:t>
      </w:r>
      <w:r w:rsidRPr="00800F4D">
        <w:tab/>
      </w:r>
    </w:p>
    <w:p w14:paraId="65512DF2" w14:textId="77777777" w:rsidR="000B0437" w:rsidRPr="00800F4D" w:rsidRDefault="000B0437" w:rsidP="00800F4D">
      <w:pPr>
        <w:pStyle w:val="ListParagraph"/>
        <w:spacing w:after="0" w:line="240" w:lineRule="auto"/>
        <w:ind w:left="1080"/>
      </w:pPr>
    </w:p>
    <w:p w14:paraId="765C940C" w14:textId="4F02DA14" w:rsidR="000B0437" w:rsidRPr="00800F4D" w:rsidRDefault="000B0437"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Service oriented interfaces</w:t>
      </w:r>
    </w:p>
    <w:p w14:paraId="58A88938" w14:textId="611923AC" w:rsidR="000B0437" w:rsidRPr="00800F4D" w:rsidRDefault="000B0437" w:rsidP="00800F4D">
      <w:pPr>
        <w:pStyle w:val="ListParagraph"/>
        <w:numPr>
          <w:ilvl w:val="0"/>
          <w:numId w:val="17"/>
        </w:numPr>
        <w:spacing w:after="0" w:line="240" w:lineRule="auto"/>
      </w:pPr>
      <w:r w:rsidRPr="00800F4D">
        <w:t>Service oriented approach means allowing access to the applications functionality through a standard service interface.</w:t>
      </w:r>
    </w:p>
    <w:p w14:paraId="1C7A5800" w14:textId="77777777" w:rsidR="000B0437" w:rsidRPr="00800F4D" w:rsidRDefault="000B0437" w:rsidP="00800F4D">
      <w:pPr>
        <w:pStyle w:val="ListParagraph"/>
        <w:spacing w:after="0" w:line="240" w:lineRule="auto"/>
        <w:ind w:left="1080"/>
      </w:pPr>
    </w:p>
    <w:p w14:paraId="1C8EBBAA" w14:textId="0BC21B02" w:rsidR="000B0437" w:rsidRPr="00800F4D" w:rsidRDefault="000B0437" w:rsidP="00800F4D">
      <w:pPr>
        <w:pStyle w:val="ListNumber"/>
        <w:numPr>
          <w:ilvl w:val="0"/>
          <w:numId w:val="44"/>
        </w:numPr>
        <w:spacing w:before="0" w:after="0"/>
        <w:rPr>
          <w:rFonts w:asciiTheme="minorHAnsi" w:hAnsiTheme="minorHAnsi"/>
          <w:sz w:val="22"/>
          <w:szCs w:val="22"/>
        </w:rPr>
      </w:pPr>
      <w:r w:rsidRPr="00800F4D">
        <w:rPr>
          <w:rFonts w:asciiTheme="minorHAnsi" w:hAnsiTheme="minorHAnsi"/>
          <w:sz w:val="22"/>
          <w:szCs w:val="22"/>
        </w:rPr>
        <w:t>Application wrapping</w:t>
      </w:r>
    </w:p>
    <w:p w14:paraId="2AC21D0F" w14:textId="75D08DB9" w:rsidR="000B0437" w:rsidRPr="00800F4D" w:rsidRDefault="000B0437" w:rsidP="00800F4D">
      <w:pPr>
        <w:pStyle w:val="ListParagraph"/>
        <w:numPr>
          <w:ilvl w:val="0"/>
          <w:numId w:val="17"/>
        </w:numPr>
        <w:spacing w:after="0" w:line="240" w:lineRule="auto"/>
      </w:pPr>
      <w:r w:rsidRPr="00800F4D">
        <w:t>Wrap application in a service interface.</w:t>
      </w:r>
    </w:p>
    <w:p w14:paraId="0E7769C4" w14:textId="77777777" w:rsidR="00EB055B" w:rsidRPr="00800F4D" w:rsidRDefault="00EB055B" w:rsidP="00800F4D">
      <w:pPr>
        <w:spacing w:after="0" w:line="240" w:lineRule="auto"/>
      </w:pPr>
    </w:p>
    <w:p w14:paraId="1250CC2C" w14:textId="3A2D370F" w:rsidR="00EB055B" w:rsidRPr="00800F4D" w:rsidRDefault="00FF33BE" w:rsidP="00800F4D">
      <w:pPr>
        <w:pStyle w:val="Heading1"/>
      </w:pPr>
      <w:r w:rsidRPr="00800F4D">
        <w:t xml:space="preserve">Lesson 9 </w:t>
      </w:r>
      <w:r w:rsidR="00EB055B" w:rsidRPr="00800F4D">
        <w:t xml:space="preserve">Flashcards (Chapter </w:t>
      </w:r>
      <w:r w:rsidR="00EC78AA" w:rsidRPr="00800F4D">
        <w:t>22</w:t>
      </w:r>
      <w:r w:rsidRPr="00800F4D">
        <w:t>: Project Management</w:t>
      </w:r>
      <w:r w:rsidR="00EB055B" w:rsidRPr="00800F4D">
        <w:t>)</w:t>
      </w:r>
    </w:p>
    <w:p w14:paraId="40B56EE1" w14:textId="77777777" w:rsidR="00EB055B" w:rsidRPr="00800F4D" w:rsidRDefault="00EB055B" w:rsidP="00800F4D">
      <w:pPr>
        <w:spacing w:after="0" w:line="240" w:lineRule="auto"/>
      </w:pPr>
    </w:p>
    <w:p w14:paraId="7D96CC10" w14:textId="7D781712" w:rsidR="00342916" w:rsidRPr="00800F4D" w:rsidRDefault="00342916"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 xml:space="preserve">Software project management ensures </w:t>
      </w:r>
    </w:p>
    <w:p w14:paraId="3F93D618" w14:textId="0A51C17A" w:rsidR="00342916" w:rsidRPr="00800F4D" w:rsidRDefault="00342916" w:rsidP="00800F4D">
      <w:pPr>
        <w:pStyle w:val="ListNumber"/>
        <w:numPr>
          <w:ilvl w:val="1"/>
          <w:numId w:val="45"/>
        </w:numPr>
        <w:spacing w:before="0" w:after="0"/>
        <w:rPr>
          <w:rFonts w:asciiTheme="minorHAnsi" w:hAnsiTheme="minorHAnsi"/>
          <w:sz w:val="22"/>
          <w:szCs w:val="22"/>
        </w:rPr>
      </w:pPr>
      <w:r w:rsidRPr="00800F4D">
        <w:rPr>
          <w:rFonts w:asciiTheme="minorHAnsi" w:hAnsiTheme="minorHAnsi"/>
          <w:sz w:val="22"/>
          <w:szCs w:val="22"/>
        </w:rPr>
        <w:t>Software is delivered on schedule, with required features</w:t>
      </w:r>
    </w:p>
    <w:p w14:paraId="54056F4C" w14:textId="77777777" w:rsidR="00342916" w:rsidRPr="00800F4D" w:rsidRDefault="00342916" w:rsidP="00800F4D">
      <w:pPr>
        <w:pStyle w:val="ListNumber"/>
        <w:spacing w:before="0" w:after="0"/>
        <w:ind w:left="1440" w:firstLine="0"/>
        <w:rPr>
          <w:rFonts w:asciiTheme="minorHAnsi" w:hAnsiTheme="minorHAnsi"/>
          <w:sz w:val="22"/>
          <w:szCs w:val="22"/>
        </w:rPr>
      </w:pPr>
    </w:p>
    <w:p w14:paraId="44F31211" w14:textId="6868C2A0" w:rsidR="00342916" w:rsidRPr="00800F4D" w:rsidRDefault="00342916"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lastRenderedPageBreak/>
        <w:t>Software project management success criteria</w:t>
      </w:r>
    </w:p>
    <w:p w14:paraId="3C08DDCF" w14:textId="4F55F519" w:rsidR="00342916" w:rsidRPr="00800F4D" w:rsidRDefault="00342916" w:rsidP="00800F4D">
      <w:pPr>
        <w:pStyle w:val="ListParagraph"/>
        <w:numPr>
          <w:ilvl w:val="0"/>
          <w:numId w:val="17"/>
        </w:numPr>
        <w:spacing w:after="0" w:line="240" w:lineRule="auto"/>
      </w:pPr>
      <w:r w:rsidRPr="00800F4D">
        <w:t xml:space="preserve">Deliver </w:t>
      </w:r>
      <w:commentRangeStart w:id="6"/>
      <w:proofErr w:type="spellStart"/>
      <w:r w:rsidRPr="00800F4D">
        <w:t>sw</w:t>
      </w:r>
      <w:proofErr w:type="spellEnd"/>
      <w:r w:rsidRPr="00800F4D">
        <w:t xml:space="preserve"> </w:t>
      </w:r>
      <w:commentRangeEnd w:id="6"/>
      <w:r w:rsidR="00800F4D">
        <w:rPr>
          <w:rStyle w:val="CommentReference"/>
          <w:rFonts w:eastAsiaTheme="minorHAnsi"/>
        </w:rPr>
        <w:commentReference w:id="6"/>
      </w:r>
      <w:r w:rsidRPr="00800F4D">
        <w:t>on time</w:t>
      </w:r>
    </w:p>
    <w:p w14:paraId="05A42153" w14:textId="66B97D69" w:rsidR="00342916" w:rsidRPr="00800F4D" w:rsidRDefault="00342916" w:rsidP="00800F4D">
      <w:pPr>
        <w:pStyle w:val="ListParagraph"/>
        <w:numPr>
          <w:ilvl w:val="0"/>
          <w:numId w:val="17"/>
        </w:numPr>
        <w:spacing w:after="0" w:line="240" w:lineRule="auto"/>
      </w:pPr>
      <w:r w:rsidRPr="00800F4D">
        <w:t xml:space="preserve">Deliver </w:t>
      </w:r>
      <w:proofErr w:type="spellStart"/>
      <w:r w:rsidRPr="00800F4D">
        <w:t>sw</w:t>
      </w:r>
      <w:proofErr w:type="spellEnd"/>
      <w:r w:rsidRPr="00800F4D">
        <w:t xml:space="preserve"> on budget</w:t>
      </w:r>
    </w:p>
    <w:p w14:paraId="0C317096" w14:textId="4066360D" w:rsidR="00342916" w:rsidRPr="00800F4D" w:rsidRDefault="00342916" w:rsidP="00800F4D">
      <w:pPr>
        <w:pStyle w:val="ListParagraph"/>
        <w:numPr>
          <w:ilvl w:val="0"/>
          <w:numId w:val="17"/>
        </w:numPr>
        <w:spacing w:after="0" w:line="240" w:lineRule="auto"/>
      </w:pPr>
      <w:r w:rsidRPr="00800F4D">
        <w:t>Meet customer’s expectations</w:t>
      </w:r>
    </w:p>
    <w:p w14:paraId="5FB8EA68" w14:textId="591970D4" w:rsidR="00342916" w:rsidRPr="00800F4D" w:rsidRDefault="00342916" w:rsidP="00800F4D">
      <w:pPr>
        <w:pStyle w:val="ListParagraph"/>
        <w:numPr>
          <w:ilvl w:val="0"/>
          <w:numId w:val="17"/>
        </w:numPr>
        <w:spacing w:after="0" w:line="240" w:lineRule="auto"/>
      </w:pPr>
      <w:r w:rsidRPr="00800F4D">
        <w:t>Maintain well-functioning team</w:t>
      </w:r>
    </w:p>
    <w:p w14:paraId="0319FEC2" w14:textId="77777777" w:rsidR="00342916" w:rsidRPr="00800F4D" w:rsidRDefault="00342916" w:rsidP="00800F4D">
      <w:pPr>
        <w:pStyle w:val="ListNumber"/>
        <w:spacing w:before="0" w:after="0"/>
        <w:rPr>
          <w:rFonts w:asciiTheme="minorHAnsi" w:hAnsiTheme="minorHAnsi"/>
          <w:sz w:val="22"/>
          <w:szCs w:val="22"/>
        </w:rPr>
      </w:pPr>
    </w:p>
    <w:p w14:paraId="30193985" w14:textId="1AF1F335" w:rsidR="00E76B73" w:rsidRPr="00800F4D" w:rsidRDefault="00E76B73"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 xml:space="preserve">Factors in </w:t>
      </w:r>
      <w:r w:rsidR="001F6743" w:rsidRPr="00800F4D">
        <w:rPr>
          <w:rFonts w:asciiTheme="minorHAnsi" w:hAnsiTheme="minorHAnsi"/>
          <w:sz w:val="22"/>
          <w:szCs w:val="22"/>
        </w:rPr>
        <w:t xml:space="preserve">project </w:t>
      </w:r>
      <w:r w:rsidRPr="00800F4D">
        <w:rPr>
          <w:rFonts w:asciiTheme="minorHAnsi" w:hAnsiTheme="minorHAnsi"/>
          <w:sz w:val="22"/>
          <w:szCs w:val="22"/>
        </w:rPr>
        <w:t>management</w:t>
      </w:r>
    </w:p>
    <w:p w14:paraId="52C08120" w14:textId="4F0BFCBD" w:rsidR="00E76B73" w:rsidRPr="00800F4D" w:rsidRDefault="001F6743" w:rsidP="00800F4D">
      <w:pPr>
        <w:pStyle w:val="ListParagraph"/>
        <w:numPr>
          <w:ilvl w:val="0"/>
          <w:numId w:val="17"/>
        </w:numPr>
        <w:spacing w:after="0" w:line="240" w:lineRule="auto"/>
      </w:pPr>
      <w:r w:rsidRPr="00800F4D">
        <w:t>Company size</w:t>
      </w:r>
    </w:p>
    <w:p w14:paraId="3E269259" w14:textId="19EBB940" w:rsidR="00E76B73" w:rsidRPr="00800F4D" w:rsidRDefault="001F6743" w:rsidP="00800F4D">
      <w:pPr>
        <w:pStyle w:val="ListParagraph"/>
        <w:numPr>
          <w:ilvl w:val="0"/>
          <w:numId w:val="17"/>
        </w:numPr>
        <w:spacing w:after="0" w:line="240" w:lineRule="auto"/>
      </w:pPr>
      <w:r w:rsidRPr="00800F4D">
        <w:t>Customers</w:t>
      </w:r>
    </w:p>
    <w:p w14:paraId="68C9457C" w14:textId="032E96E2" w:rsidR="00E76B73" w:rsidRPr="00800F4D" w:rsidRDefault="001F6743" w:rsidP="00800F4D">
      <w:pPr>
        <w:pStyle w:val="ListParagraph"/>
        <w:numPr>
          <w:ilvl w:val="0"/>
          <w:numId w:val="17"/>
        </w:numPr>
        <w:spacing w:after="0" w:line="240" w:lineRule="auto"/>
      </w:pPr>
      <w:commentRangeStart w:id="7"/>
      <w:r w:rsidRPr="00800F4D">
        <w:t>SW</w:t>
      </w:r>
      <w:commentRangeEnd w:id="7"/>
      <w:r w:rsidR="00800F4D">
        <w:rPr>
          <w:rStyle w:val="CommentReference"/>
          <w:rFonts w:eastAsiaTheme="minorHAnsi"/>
        </w:rPr>
        <w:commentReference w:id="7"/>
      </w:r>
      <w:r w:rsidRPr="00800F4D">
        <w:t xml:space="preserve"> size</w:t>
      </w:r>
    </w:p>
    <w:p w14:paraId="120A18F4" w14:textId="53B6656C" w:rsidR="001F6743" w:rsidRPr="00800F4D" w:rsidRDefault="001F6743" w:rsidP="00800F4D">
      <w:pPr>
        <w:pStyle w:val="ListParagraph"/>
        <w:numPr>
          <w:ilvl w:val="0"/>
          <w:numId w:val="17"/>
        </w:numPr>
        <w:spacing w:after="0" w:line="240" w:lineRule="auto"/>
      </w:pPr>
      <w:r w:rsidRPr="00800F4D">
        <w:t>SW types</w:t>
      </w:r>
    </w:p>
    <w:p w14:paraId="0C7B8822" w14:textId="2D5F0C48" w:rsidR="00E76B73" w:rsidRPr="00800F4D" w:rsidRDefault="001F6743" w:rsidP="00800F4D">
      <w:pPr>
        <w:pStyle w:val="ListParagraph"/>
        <w:numPr>
          <w:ilvl w:val="0"/>
          <w:numId w:val="17"/>
        </w:numPr>
        <w:spacing w:after="0" w:line="240" w:lineRule="auto"/>
      </w:pPr>
      <w:r w:rsidRPr="00800F4D">
        <w:t>Organization culture</w:t>
      </w:r>
    </w:p>
    <w:p w14:paraId="07140CA2" w14:textId="45B9151E" w:rsidR="001F6743" w:rsidRPr="00800F4D" w:rsidRDefault="001F6743" w:rsidP="00800F4D">
      <w:pPr>
        <w:pStyle w:val="ListParagraph"/>
        <w:numPr>
          <w:ilvl w:val="0"/>
          <w:numId w:val="17"/>
        </w:numPr>
        <w:spacing w:after="0" w:line="240" w:lineRule="auto"/>
      </w:pPr>
      <w:r w:rsidRPr="00800F4D">
        <w:t>Software development processes</w:t>
      </w:r>
    </w:p>
    <w:p w14:paraId="0BD50D15" w14:textId="77777777" w:rsidR="00E76B73" w:rsidRPr="00800F4D" w:rsidRDefault="00E76B73" w:rsidP="00800F4D">
      <w:pPr>
        <w:tabs>
          <w:tab w:val="left" w:pos="720"/>
        </w:tabs>
        <w:spacing w:after="0" w:line="240" w:lineRule="auto"/>
      </w:pPr>
    </w:p>
    <w:p w14:paraId="0763896B" w14:textId="3266F822" w:rsidR="00E76B73" w:rsidRPr="00800F4D" w:rsidRDefault="001F6743"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management</w:t>
      </w:r>
    </w:p>
    <w:p w14:paraId="2ED9BAEE" w14:textId="29F90D30" w:rsidR="00E76B73" w:rsidRPr="00800F4D" w:rsidRDefault="001F6743" w:rsidP="00800F4D">
      <w:pPr>
        <w:pStyle w:val="ListParagraph"/>
        <w:numPr>
          <w:ilvl w:val="0"/>
          <w:numId w:val="17"/>
        </w:numPr>
        <w:spacing w:after="0" w:line="240" w:lineRule="auto"/>
      </w:pPr>
      <w:r w:rsidRPr="00800F4D">
        <w:t>Identifying risks and drawing up plans to minimise effect on a project</w:t>
      </w:r>
    </w:p>
    <w:p w14:paraId="71E50AD5" w14:textId="77777777" w:rsidR="00E76B73" w:rsidRPr="00800F4D" w:rsidRDefault="00E76B73" w:rsidP="00800F4D">
      <w:pPr>
        <w:tabs>
          <w:tab w:val="left" w:pos="720"/>
        </w:tabs>
        <w:spacing w:after="0" w:line="240" w:lineRule="auto"/>
      </w:pPr>
    </w:p>
    <w:p w14:paraId="7ADD8D6E" w14:textId="02D2EBAF" w:rsidR="00E76B73" w:rsidRPr="00800F4D" w:rsidRDefault="009C40CF"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classification</w:t>
      </w:r>
    </w:p>
    <w:p w14:paraId="7A401510" w14:textId="70A83C8A" w:rsidR="009C40CF" w:rsidRPr="00800F4D" w:rsidRDefault="009C40CF" w:rsidP="00800F4D">
      <w:pPr>
        <w:pStyle w:val="ListParagraph"/>
        <w:numPr>
          <w:ilvl w:val="0"/>
          <w:numId w:val="17"/>
        </w:numPr>
        <w:spacing w:after="0" w:line="240" w:lineRule="auto"/>
      </w:pPr>
      <w:r w:rsidRPr="00800F4D">
        <w:t>Project risks</w:t>
      </w:r>
    </w:p>
    <w:p w14:paraId="2C453CB0" w14:textId="77777777" w:rsidR="009C40CF" w:rsidRPr="00800F4D" w:rsidRDefault="009C40CF" w:rsidP="00800F4D">
      <w:pPr>
        <w:pStyle w:val="ListParagraph"/>
        <w:numPr>
          <w:ilvl w:val="0"/>
          <w:numId w:val="17"/>
        </w:numPr>
        <w:spacing w:after="0" w:line="240" w:lineRule="auto"/>
      </w:pPr>
      <w:r w:rsidRPr="00800F4D">
        <w:t>Product risks</w:t>
      </w:r>
    </w:p>
    <w:p w14:paraId="20879F23" w14:textId="01275B2C" w:rsidR="00E76B73" w:rsidRPr="00800F4D" w:rsidRDefault="009C40CF" w:rsidP="00800F4D">
      <w:pPr>
        <w:pStyle w:val="ListParagraph"/>
        <w:numPr>
          <w:ilvl w:val="0"/>
          <w:numId w:val="17"/>
        </w:numPr>
        <w:spacing w:after="0" w:line="240" w:lineRule="auto"/>
      </w:pPr>
      <w:r w:rsidRPr="00800F4D">
        <w:t>Business risks</w:t>
      </w:r>
    </w:p>
    <w:p w14:paraId="0DF0C408" w14:textId="653068DA" w:rsidR="00E76B73" w:rsidRPr="00800F4D" w:rsidRDefault="009C40CF" w:rsidP="00800F4D">
      <w:pPr>
        <w:pStyle w:val="ListNumber"/>
        <w:tabs>
          <w:tab w:val="clear" w:pos="567"/>
          <w:tab w:val="clear" w:pos="1134"/>
          <w:tab w:val="clear" w:pos="1701"/>
          <w:tab w:val="clear" w:pos="2268"/>
          <w:tab w:val="clear" w:pos="2835"/>
          <w:tab w:val="left" w:pos="1740"/>
          <w:tab w:val="left" w:pos="3330"/>
        </w:tabs>
        <w:spacing w:before="0" w:after="0"/>
        <w:rPr>
          <w:rFonts w:asciiTheme="minorHAnsi" w:hAnsiTheme="minorHAnsi"/>
          <w:sz w:val="22"/>
          <w:szCs w:val="22"/>
        </w:rPr>
      </w:pPr>
      <w:r w:rsidRPr="00800F4D">
        <w:rPr>
          <w:rFonts w:asciiTheme="minorHAnsi" w:hAnsiTheme="minorHAnsi"/>
          <w:sz w:val="22"/>
          <w:szCs w:val="22"/>
        </w:rPr>
        <w:tab/>
      </w:r>
      <w:r w:rsidRPr="00800F4D">
        <w:rPr>
          <w:rFonts w:asciiTheme="minorHAnsi" w:hAnsiTheme="minorHAnsi"/>
          <w:sz w:val="22"/>
          <w:szCs w:val="22"/>
        </w:rPr>
        <w:tab/>
      </w:r>
      <w:r w:rsidRPr="00800F4D">
        <w:rPr>
          <w:rFonts w:asciiTheme="minorHAnsi" w:hAnsiTheme="minorHAnsi"/>
          <w:sz w:val="22"/>
          <w:szCs w:val="22"/>
        </w:rPr>
        <w:tab/>
      </w:r>
    </w:p>
    <w:p w14:paraId="689D10DD" w14:textId="72D682D3" w:rsidR="00E76B73" w:rsidRPr="00800F4D" w:rsidRDefault="009C40CF"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management process</w:t>
      </w:r>
    </w:p>
    <w:p w14:paraId="6C9CE3B2" w14:textId="2A65C9DF" w:rsidR="00E76B73" w:rsidRPr="00800F4D" w:rsidRDefault="009C40CF" w:rsidP="00800F4D">
      <w:pPr>
        <w:pStyle w:val="ListParagraph"/>
        <w:numPr>
          <w:ilvl w:val="0"/>
          <w:numId w:val="17"/>
        </w:numPr>
        <w:spacing w:after="0" w:line="240" w:lineRule="auto"/>
      </w:pPr>
      <w:r w:rsidRPr="00800F4D">
        <w:t>Risk identification</w:t>
      </w:r>
      <w:r w:rsidR="00E76B73" w:rsidRPr="00800F4D">
        <w:t>,</w:t>
      </w:r>
    </w:p>
    <w:p w14:paraId="59D815B4" w14:textId="1DFE352C" w:rsidR="00E76B73" w:rsidRPr="00800F4D" w:rsidRDefault="009C40CF" w:rsidP="00800F4D">
      <w:pPr>
        <w:pStyle w:val="ListParagraph"/>
        <w:numPr>
          <w:ilvl w:val="0"/>
          <w:numId w:val="17"/>
        </w:numPr>
        <w:spacing w:after="0" w:line="240" w:lineRule="auto"/>
      </w:pPr>
      <w:r w:rsidRPr="00800F4D">
        <w:t>Risk analysis</w:t>
      </w:r>
      <w:r w:rsidR="00E76B73" w:rsidRPr="00800F4D">
        <w:t>,</w:t>
      </w:r>
    </w:p>
    <w:p w14:paraId="51C585E9" w14:textId="3C4AA590" w:rsidR="00E76B73" w:rsidRPr="00800F4D" w:rsidRDefault="009C40CF" w:rsidP="00800F4D">
      <w:pPr>
        <w:pStyle w:val="ListParagraph"/>
        <w:numPr>
          <w:ilvl w:val="0"/>
          <w:numId w:val="17"/>
        </w:numPr>
        <w:spacing w:after="0" w:line="240" w:lineRule="auto"/>
      </w:pPr>
      <w:r w:rsidRPr="00800F4D">
        <w:t>Risk planning</w:t>
      </w:r>
      <w:r w:rsidR="00E76B73" w:rsidRPr="00800F4D">
        <w:t>,</w:t>
      </w:r>
    </w:p>
    <w:p w14:paraId="21AF2E96" w14:textId="16BE5138" w:rsidR="00E76B73" w:rsidRPr="00800F4D" w:rsidRDefault="009C40CF" w:rsidP="00800F4D">
      <w:pPr>
        <w:pStyle w:val="ListParagraph"/>
        <w:numPr>
          <w:ilvl w:val="0"/>
          <w:numId w:val="17"/>
        </w:numPr>
        <w:spacing w:after="0" w:line="240" w:lineRule="auto"/>
      </w:pPr>
      <w:r w:rsidRPr="00800F4D">
        <w:t>Risk monitoring</w:t>
      </w:r>
      <w:r w:rsidR="00E76B73" w:rsidRPr="00800F4D">
        <w:t>.</w:t>
      </w:r>
    </w:p>
    <w:p w14:paraId="22CC94C7" w14:textId="0A070EAF" w:rsidR="009C40CF" w:rsidRPr="00800F4D" w:rsidRDefault="009C40CF" w:rsidP="00800F4D">
      <w:pPr>
        <w:tabs>
          <w:tab w:val="left" w:pos="2925"/>
        </w:tabs>
        <w:spacing w:after="0" w:line="240" w:lineRule="auto"/>
      </w:pPr>
      <w:r w:rsidRPr="00800F4D">
        <w:tab/>
      </w:r>
    </w:p>
    <w:p w14:paraId="1D745C94" w14:textId="2F1C9144" w:rsidR="009C40CF" w:rsidRPr="00800F4D" w:rsidRDefault="009C40CF"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identification</w:t>
      </w:r>
    </w:p>
    <w:p w14:paraId="14105BC8" w14:textId="74612653" w:rsidR="009C40CF" w:rsidRPr="00800F4D" w:rsidRDefault="009C40CF" w:rsidP="00800F4D">
      <w:pPr>
        <w:pStyle w:val="ListParagraph"/>
        <w:numPr>
          <w:ilvl w:val="0"/>
          <w:numId w:val="17"/>
        </w:numPr>
        <w:spacing w:after="0" w:line="240" w:lineRule="auto"/>
      </w:pPr>
      <w:r w:rsidRPr="00800F4D">
        <w:t>Estimation,</w:t>
      </w:r>
    </w:p>
    <w:p w14:paraId="529DBC1B" w14:textId="1190570F" w:rsidR="009C40CF" w:rsidRPr="00800F4D" w:rsidRDefault="009C40CF" w:rsidP="00800F4D">
      <w:pPr>
        <w:pStyle w:val="ListParagraph"/>
        <w:numPr>
          <w:ilvl w:val="0"/>
          <w:numId w:val="17"/>
        </w:numPr>
        <w:spacing w:after="0" w:line="240" w:lineRule="auto"/>
      </w:pPr>
      <w:r w:rsidRPr="00800F4D">
        <w:t>Organizational,</w:t>
      </w:r>
    </w:p>
    <w:p w14:paraId="08463759" w14:textId="55250333" w:rsidR="009C40CF" w:rsidRPr="00800F4D" w:rsidRDefault="009C40CF" w:rsidP="00800F4D">
      <w:pPr>
        <w:pStyle w:val="ListParagraph"/>
        <w:numPr>
          <w:ilvl w:val="0"/>
          <w:numId w:val="17"/>
        </w:numPr>
        <w:spacing w:after="0" w:line="240" w:lineRule="auto"/>
      </w:pPr>
      <w:r w:rsidRPr="00800F4D">
        <w:t>People,</w:t>
      </w:r>
    </w:p>
    <w:p w14:paraId="08C5F527" w14:textId="348F3078" w:rsidR="009C40CF" w:rsidRPr="00800F4D" w:rsidRDefault="009C40CF" w:rsidP="00800F4D">
      <w:pPr>
        <w:pStyle w:val="ListParagraph"/>
        <w:numPr>
          <w:ilvl w:val="0"/>
          <w:numId w:val="17"/>
        </w:numPr>
        <w:spacing w:after="0" w:line="240" w:lineRule="auto"/>
      </w:pPr>
      <w:r w:rsidRPr="00800F4D">
        <w:t>Technology,</w:t>
      </w:r>
    </w:p>
    <w:p w14:paraId="517FF2B7" w14:textId="74434B33" w:rsidR="009C40CF" w:rsidRPr="00800F4D" w:rsidRDefault="009C40CF" w:rsidP="00800F4D">
      <w:pPr>
        <w:pStyle w:val="ListParagraph"/>
        <w:numPr>
          <w:ilvl w:val="0"/>
          <w:numId w:val="17"/>
        </w:numPr>
        <w:spacing w:after="0" w:line="240" w:lineRule="auto"/>
      </w:pPr>
      <w:r w:rsidRPr="00800F4D">
        <w:t>Tools</w:t>
      </w:r>
    </w:p>
    <w:p w14:paraId="59F0B31A" w14:textId="77777777" w:rsidR="009C40CF" w:rsidRPr="00800F4D" w:rsidRDefault="009C40CF" w:rsidP="00800F4D">
      <w:pPr>
        <w:pStyle w:val="ListParagraph"/>
        <w:spacing w:after="0" w:line="240" w:lineRule="auto"/>
        <w:ind w:left="1080"/>
      </w:pPr>
    </w:p>
    <w:p w14:paraId="071806E8" w14:textId="2ADF56AC" w:rsidR="009C40CF" w:rsidRPr="00800F4D" w:rsidRDefault="009C40CF"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consequences</w:t>
      </w:r>
    </w:p>
    <w:p w14:paraId="3FCDA48F" w14:textId="1EA0F5C0" w:rsidR="009C40CF" w:rsidRPr="00800F4D" w:rsidRDefault="009C40CF" w:rsidP="00800F4D">
      <w:pPr>
        <w:pStyle w:val="ListParagraph"/>
        <w:numPr>
          <w:ilvl w:val="0"/>
          <w:numId w:val="17"/>
        </w:numPr>
        <w:spacing w:after="0" w:line="240" w:lineRule="auto"/>
      </w:pPr>
      <w:r w:rsidRPr="00800F4D">
        <w:t>Catastrophic,</w:t>
      </w:r>
    </w:p>
    <w:p w14:paraId="4F2ED738" w14:textId="612577AC" w:rsidR="009C40CF" w:rsidRPr="00800F4D" w:rsidRDefault="009C40CF" w:rsidP="00800F4D">
      <w:pPr>
        <w:pStyle w:val="ListParagraph"/>
        <w:numPr>
          <w:ilvl w:val="0"/>
          <w:numId w:val="17"/>
        </w:numPr>
        <w:spacing w:after="0" w:line="240" w:lineRule="auto"/>
      </w:pPr>
      <w:r w:rsidRPr="00800F4D">
        <w:t>Serious,</w:t>
      </w:r>
    </w:p>
    <w:p w14:paraId="53034DF1" w14:textId="0A486AFD" w:rsidR="009C40CF" w:rsidRPr="00800F4D" w:rsidRDefault="009C40CF" w:rsidP="00800F4D">
      <w:pPr>
        <w:pStyle w:val="ListParagraph"/>
        <w:numPr>
          <w:ilvl w:val="0"/>
          <w:numId w:val="17"/>
        </w:numPr>
        <w:spacing w:after="0" w:line="240" w:lineRule="auto"/>
      </w:pPr>
      <w:r w:rsidRPr="00800F4D">
        <w:t>Tolerable,</w:t>
      </w:r>
    </w:p>
    <w:p w14:paraId="40D20525" w14:textId="43D55301" w:rsidR="009C40CF" w:rsidRPr="00800F4D" w:rsidRDefault="009C40CF" w:rsidP="00800F4D">
      <w:pPr>
        <w:pStyle w:val="ListParagraph"/>
        <w:numPr>
          <w:ilvl w:val="0"/>
          <w:numId w:val="17"/>
        </w:numPr>
        <w:spacing w:after="0" w:line="240" w:lineRule="auto"/>
      </w:pPr>
      <w:r w:rsidRPr="00800F4D">
        <w:t>Insignificant</w:t>
      </w:r>
    </w:p>
    <w:p w14:paraId="69DE209B" w14:textId="77777777" w:rsidR="00B41847" w:rsidRPr="00800F4D" w:rsidRDefault="00B41847" w:rsidP="00800F4D">
      <w:pPr>
        <w:pStyle w:val="ListParagraph"/>
        <w:spacing w:after="0" w:line="240" w:lineRule="auto"/>
        <w:ind w:left="1080"/>
      </w:pPr>
    </w:p>
    <w:p w14:paraId="082D8825" w14:textId="13C50DC6" w:rsidR="00B41847" w:rsidRPr="00800F4D" w:rsidRDefault="00B41847"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planning</w:t>
      </w:r>
    </w:p>
    <w:p w14:paraId="73A609DD" w14:textId="641A0A51" w:rsidR="00B41847" w:rsidRPr="00800F4D" w:rsidRDefault="00B41847" w:rsidP="00800F4D">
      <w:pPr>
        <w:pStyle w:val="ListParagraph"/>
        <w:numPr>
          <w:ilvl w:val="0"/>
          <w:numId w:val="17"/>
        </w:numPr>
        <w:spacing w:after="0" w:line="240" w:lineRule="auto"/>
      </w:pPr>
      <w:r w:rsidRPr="00800F4D">
        <w:t>Consider each risk and develop a strategy to manage that risk</w:t>
      </w:r>
    </w:p>
    <w:p w14:paraId="29CB384F" w14:textId="77777777" w:rsidR="00B41847" w:rsidRPr="00800F4D" w:rsidRDefault="00B41847" w:rsidP="00800F4D">
      <w:pPr>
        <w:pStyle w:val="ListParagraph"/>
        <w:spacing w:after="0" w:line="240" w:lineRule="auto"/>
        <w:ind w:left="1080"/>
      </w:pPr>
    </w:p>
    <w:p w14:paraId="743BFC19" w14:textId="74B79208" w:rsidR="00B41847" w:rsidRPr="00800F4D" w:rsidRDefault="00B41847"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Risk monitoring</w:t>
      </w:r>
    </w:p>
    <w:p w14:paraId="7A92795F" w14:textId="1C62B53A" w:rsidR="00B41847" w:rsidRPr="00800F4D" w:rsidRDefault="00B41847" w:rsidP="00800F4D">
      <w:pPr>
        <w:pStyle w:val="ListParagraph"/>
        <w:numPr>
          <w:ilvl w:val="0"/>
          <w:numId w:val="17"/>
        </w:numPr>
        <w:spacing w:after="0" w:line="240" w:lineRule="auto"/>
      </w:pPr>
      <w:r w:rsidRPr="00800F4D">
        <w:t>Assess each identified risk regularly to access risk level</w:t>
      </w:r>
    </w:p>
    <w:p w14:paraId="7F4E4C3D" w14:textId="77777777" w:rsidR="00B41847" w:rsidRPr="00800F4D" w:rsidRDefault="00B41847" w:rsidP="00800F4D">
      <w:pPr>
        <w:pStyle w:val="ListParagraph"/>
        <w:spacing w:after="0" w:line="240" w:lineRule="auto"/>
        <w:ind w:left="1080"/>
      </w:pPr>
    </w:p>
    <w:p w14:paraId="79CFAA1B" w14:textId="2A6302C2" w:rsidR="00B41847" w:rsidRPr="00800F4D" w:rsidRDefault="00B41847"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Poor people management</w:t>
      </w:r>
    </w:p>
    <w:p w14:paraId="2EBDC805" w14:textId="20AB09E8" w:rsidR="00B41847" w:rsidRPr="00800F4D" w:rsidRDefault="00B41847" w:rsidP="00800F4D">
      <w:pPr>
        <w:pStyle w:val="ListParagraph"/>
        <w:numPr>
          <w:ilvl w:val="0"/>
          <w:numId w:val="17"/>
        </w:numPr>
        <w:spacing w:after="0" w:line="240" w:lineRule="auto"/>
      </w:pPr>
      <w:r w:rsidRPr="00800F4D">
        <w:t>Important contributor to project failure</w:t>
      </w:r>
    </w:p>
    <w:p w14:paraId="336D83C6" w14:textId="77777777" w:rsidR="00B41847" w:rsidRPr="00800F4D" w:rsidRDefault="00B41847" w:rsidP="00800F4D">
      <w:pPr>
        <w:pStyle w:val="ListParagraph"/>
        <w:spacing w:after="0" w:line="240" w:lineRule="auto"/>
        <w:ind w:left="1080"/>
      </w:pPr>
    </w:p>
    <w:p w14:paraId="0B651EB8" w14:textId="1866CEB2" w:rsidR="00B41847" w:rsidRPr="00800F4D" w:rsidRDefault="00B41847"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Motivating people</w:t>
      </w:r>
    </w:p>
    <w:p w14:paraId="41583FE0" w14:textId="64B62445" w:rsidR="00B41847" w:rsidRPr="00800F4D" w:rsidRDefault="00B41847" w:rsidP="00800F4D">
      <w:pPr>
        <w:pStyle w:val="ListParagraph"/>
        <w:numPr>
          <w:ilvl w:val="0"/>
          <w:numId w:val="17"/>
        </w:numPr>
        <w:spacing w:after="0" w:line="240" w:lineRule="auto"/>
      </w:pPr>
      <w:r w:rsidRPr="00800F4D">
        <w:t>Motivation means to organize work and people to encourage people to work effectively</w:t>
      </w:r>
    </w:p>
    <w:p w14:paraId="5757FFC2" w14:textId="77777777" w:rsidR="004A3FB0" w:rsidRPr="00800F4D" w:rsidRDefault="004A3FB0" w:rsidP="00800F4D">
      <w:pPr>
        <w:spacing w:after="0" w:line="240" w:lineRule="auto"/>
      </w:pPr>
    </w:p>
    <w:p w14:paraId="65FB9023" w14:textId="50D4D898" w:rsidR="004A3FB0" w:rsidRPr="00800F4D" w:rsidRDefault="004A3FB0"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Personality types</w:t>
      </w:r>
    </w:p>
    <w:p w14:paraId="7ED586AC" w14:textId="38F44EF1" w:rsidR="004A3FB0" w:rsidRPr="00800F4D" w:rsidRDefault="004A3FB0" w:rsidP="00800F4D">
      <w:pPr>
        <w:pStyle w:val="ListParagraph"/>
        <w:numPr>
          <w:ilvl w:val="0"/>
          <w:numId w:val="17"/>
        </w:numPr>
        <w:spacing w:after="0" w:line="240" w:lineRule="auto"/>
      </w:pPr>
      <w:r w:rsidRPr="00800F4D">
        <w:t>Task oriented</w:t>
      </w:r>
    </w:p>
    <w:p w14:paraId="1CF9DF32" w14:textId="22999FBE" w:rsidR="004A3FB0" w:rsidRPr="00800F4D" w:rsidRDefault="00800F4D" w:rsidP="00800F4D">
      <w:pPr>
        <w:pStyle w:val="ListParagraph"/>
        <w:numPr>
          <w:ilvl w:val="0"/>
          <w:numId w:val="17"/>
        </w:numPr>
        <w:spacing w:after="0" w:line="240" w:lineRule="auto"/>
      </w:pPr>
      <w:r w:rsidRPr="00800F4D">
        <w:t>Self-oriented</w:t>
      </w:r>
    </w:p>
    <w:p w14:paraId="13DB18ED" w14:textId="662968C2" w:rsidR="004A3FB0" w:rsidRPr="00800F4D" w:rsidRDefault="004A3FB0" w:rsidP="00800F4D">
      <w:pPr>
        <w:pStyle w:val="ListParagraph"/>
        <w:numPr>
          <w:ilvl w:val="0"/>
          <w:numId w:val="17"/>
        </w:numPr>
        <w:spacing w:after="0" w:line="240" w:lineRule="auto"/>
      </w:pPr>
      <w:r w:rsidRPr="00800F4D">
        <w:t>Interaction oriented</w:t>
      </w:r>
    </w:p>
    <w:p w14:paraId="24C41348" w14:textId="77777777" w:rsidR="000831D1" w:rsidRPr="00800F4D" w:rsidRDefault="000831D1" w:rsidP="00800F4D">
      <w:pPr>
        <w:pStyle w:val="ListParagraph"/>
        <w:spacing w:after="0" w:line="240" w:lineRule="auto"/>
        <w:ind w:left="1080"/>
      </w:pPr>
    </w:p>
    <w:p w14:paraId="1124799D" w14:textId="591F8F2A" w:rsidR="000831D1" w:rsidRPr="00800F4D" w:rsidRDefault="000831D1"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Team work</w:t>
      </w:r>
    </w:p>
    <w:p w14:paraId="3F7F7B8A" w14:textId="03A31E4E" w:rsidR="000831D1" w:rsidRPr="00800F4D" w:rsidRDefault="000831D1" w:rsidP="00800F4D">
      <w:pPr>
        <w:pStyle w:val="ListParagraph"/>
        <w:numPr>
          <w:ilvl w:val="0"/>
          <w:numId w:val="17"/>
        </w:numPr>
        <w:spacing w:after="0" w:line="240" w:lineRule="auto"/>
      </w:pPr>
      <w:r w:rsidRPr="00800F4D">
        <w:t>Software engineering is a group activity</w:t>
      </w:r>
    </w:p>
    <w:p w14:paraId="58E6C05B" w14:textId="77777777" w:rsidR="000831D1" w:rsidRPr="00800F4D" w:rsidRDefault="000831D1" w:rsidP="00800F4D">
      <w:pPr>
        <w:pStyle w:val="ListParagraph"/>
        <w:spacing w:after="0" w:line="240" w:lineRule="auto"/>
        <w:ind w:left="1080"/>
      </w:pPr>
    </w:p>
    <w:p w14:paraId="276E53FA" w14:textId="387FBD1E" w:rsidR="000831D1" w:rsidRPr="00800F4D" w:rsidRDefault="000831D1" w:rsidP="00800F4D">
      <w:pPr>
        <w:pStyle w:val="ListNumber"/>
        <w:numPr>
          <w:ilvl w:val="0"/>
          <w:numId w:val="45"/>
        </w:numPr>
        <w:spacing w:before="0" w:after="0"/>
        <w:rPr>
          <w:rFonts w:asciiTheme="minorHAnsi" w:hAnsiTheme="minorHAnsi"/>
          <w:sz w:val="22"/>
          <w:szCs w:val="22"/>
        </w:rPr>
      </w:pPr>
      <w:r w:rsidRPr="00800F4D">
        <w:rPr>
          <w:rFonts w:asciiTheme="minorHAnsi" w:hAnsiTheme="minorHAnsi"/>
          <w:sz w:val="22"/>
          <w:szCs w:val="22"/>
        </w:rPr>
        <w:t>Team effectiveness</w:t>
      </w:r>
    </w:p>
    <w:p w14:paraId="4E986D65" w14:textId="07EEA369" w:rsidR="000831D1" w:rsidRPr="00800F4D" w:rsidRDefault="000831D1" w:rsidP="00800F4D">
      <w:pPr>
        <w:pStyle w:val="ListParagraph"/>
        <w:numPr>
          <w:ilvl w:val="0"/>
          <w:numId w:val="17"/>
        </w:numPr>
        <w:spacing w:after="0" w:line="240" w:lineRule="auto"/>
      </w:pPr>
      <w:r w:rsidRPr="00800F4D">
        <w:t>People in the group</w:t>
      </w:r>
    </w:p>
    <w:p w14:paraId="137B9ACF" w14:textId="339F2850" w:rsidR="000831D1" w:rsidRPr="00800F4D" w:rsidRDefault="000831D1" w:rsidP="00800F4D">
      <w:pPr>
        <w:pStyle w:val="ListParagraph"/>
        <w:numPr>
          <w:ilvl w:val="0"/>
          <w:numId w:val="17"/>
        </w:numPr>
        <w:spacing w:after="0" w:line="240" w:lineRule="auto"/>
      </w:pPr>
      <w:r w:rsidRPr="00800F4D">
        <w:t>Group organization</w:t>
      </w:r>
    </w:p>
    <w:p w14:paraId="68FFAD10" w14:textId="7BDA554F" w:rsidR="000831D1" w:rsidRPr="00800F4D" w:rsidRDefault="000831D1" w:rsidP="00800F4D">
      <w:pPr>
        <w:pStyle w:val="ListParagraph"/>
        <w:numPr>
          <w:ilvl w:val="0"/>
          <w:numId w:val="17"/>
        </w:numPr>
        <w:spacing w:after="0" w:line="240" w:lineRule="auto"/>
      </w:pPr>
      <w:r w:rsidRPr="00800F4D">
        <w:t>Technical and managerial communications</w:t>
      </w:r>
    </w:p>
    <w:p w14:paraId="48A991C9" w14:textId="77777777" w:rsidR="000831D1" w:rsidRPr="00800F4D" w:rsidRDefault="000831D1" w:rsidP="00800F4D">
      <w:pPr>
        <w:pStyle w:val="ListParagraph"/>
        <w:spacing w:after="0" w:line="240" w:lineRule="auto"/>
        <w:ind w:left="1080"/>
      </w:pPr>
    </w:p>
    <w:p w14:paraId="450744FC" w14:textId="7315C4CD" w:rsidR="00EB055B" w:rsidRPr="00800F4D" w:rsidRDefault="00FF33BE" w:rsidP="00800F4D">
      <w:pPr>
        <w:pStyle w:val="Heading1"/>
      </w:pPr>
      <w:r w:rsidRPr="00800F4D">
        <w:t xml:space="preserve">Lesson 10 </w:t>
      </w:r>
      <w:r w:rsidR="00EB055B" w:rsidRPr="00800F4D">
        <w:t xml:space="preserve">Flashcards (Chapter </w:t>
      </w:r>
      <w:r w:rsidRPr="00800F4D">
        <w:t>23: Project Planning</w:t>
      </w:r>
      <w:r w:rsidR="00EB055B" w:rsidRPr="00800F4D">
        <w:t>)</w:t>
      </w:r>
    </w:p>
    <w:p w14:paraId="42EE520F" w14:textId="77777777" w:rsidR="00EB055B" w:rsidRPr="00800F4D" w:rsidRDefault="00EB055B" w:rsidP="00800F4D">
      <w:pPr>
        <w:spacing w:after="0" w:line="240" w:lineRule="auto"/>
      </w:pPr>
    </w:p>
    <w:p w14:paraId="1DB8B7AC" w14:textId="66CC624A" w:rsidR="00FF33BE" w:rsidRPr="00800F4D" w:rsidRDefault="00024C25"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Three planning stages</w:t>
      </w:r>
    </w:p>
    <w:p w14:paraId="526AF110" w14:textId="49E3ABB1" w:rsidR="00FF33BE" w:rsidRPr="00800F4D" w:rsidRDefault="00024C25" w:rsidP="00800F4D">
      <w:pPr>
        <w:pStyle w:val="ListParagraph"/>
        <w:numPr>
          <w:ilvl w:val="0"/>
          <w:numId w:val="17"/>
        </w:numPr>
        <w:spacing w:after="0" w:line="240" w:lineRule="auto"/>
      </w:pPr>
      <w:r w:rsidRPr="00800F4D">
        <w:t>Proposal stage</w:t>
      </w:r>
    </w:p>
    <w:p w14:paraId="2DE4FDB6" w14:textId="7CF40D04" w:rsidR="00FF33BE" w:rsidRPr="00800F4D" w:rsidRDefault="00024C25" w:rsidP="00800F4D">
      <w:pPr>
        <w:pStyle w:val="ListParagraph"/>
        <w:numPr>
          <w:ilvl w:val="0"/>
          <w:numId w:val="17"/>
        </w:numPr>
        <w:spacing w:after="0" w:line="240" w:lineRule="auto"/>
      </w:pPr>
      <w:r w:rsidRPr="00800F4D">
        <w:t>Project start up stage</w:t>
      </w:r>
    </w:p>
    <w:p w14:paraId="44E5E9F0" w14:textId="39A4526E" w:rsidR="00FF33BE" w:rsidRPr="00800F4D" w:rsidRDefault="00024C25" w:rsidP="00800F4D">
      <w:pPr>
        <w:pStyle w:val="ListParagraph"/>
        <w:numPr>
          <w:ilvl w:val="0"/>
          <w:numId w:val="17"/>
        </w:numPr>
        <w:spacing w:after="0" w:line="240" w:lineRule="auto"/>
      </w:pPr>
      <w:r w:rsidRPr="00800F4D">
        <w:t>Periodically throughout the project</w:t>
      </w:r>
    </w:p>
    <w:p w14:paraId="6A355274" w14:textId="77777777" w:rsidR="00ED52CA" w:rsidRPr="00800F4D" w:rsidRDefault="00ED52CA" w:rsidP="00800F4D">
      <w:pPr>
        <w:pStyle w:val="ListParagraph"/>
        <w:spacing w:after="0" w:line="240" w:lineRule="auto"/>
        <w:ind w:left="1080"/>
      </w:pPr>
    </w:p>
    <w:p w14:paraId="31A55D9D" w14:textId="21E09B7E" w:rsidR="00281A5D" w:rsidRPr="00800F4D" w:rsidRDefault="00ED52CA"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Proposal planning</w:t>
      </w:r>
    </w:p>
    <w:p w14:paraId="30052634" w14:textId="40B9E599" w:rsidR="00281A5D" w:rsidRPr="00800F4D" w:rsidRDefault="00ED52CA" w:rsidP="00800F4D">
      <w:pPr>
        <w:pStyle w:val="ListParagraph"/>
        <w:numPr>
          <w:ilvl w:val="0"/>
          <w:numId w:val="17"/>
        </w:numPr>
        <w:spacing w:after="0" w:line="240" w:lineRule="auto"/>
      </w:pPr>
      <w:r w:rsidRPr="00800F4D">
        <w:t>provide info to set price</w:t>
      </w:r>
    </w:p>
    <w:p w14:paraId="729D5431" w14:textId="77777777" w:rsidR="00ED52CA" w:rsidRPr="00800F4D" w:rsidRDefault="00ED52CA" w:rsidP="00800F4D">
      <w:pPr>
        <w:pStyle w:val="QuizAnswer"/>
        <w:spacing w:after="0"/>
        <w:ind w:left="720"/>
        <w:rPr>
          <w:rFonts w:asciiTheme="minorHAnsi" w:hAnsiTheme="minorHAnsi"/>
          <w:sz w:val="22"/>
          <w:szCs w:val="22"/>
        </w:rPr>
      </w:pPr>
    </w:p>
    <w:p w14:paraId="18B3BF29" w14:textId="46946DB0" w:rsidR="00ED52CA" w:rsidRPr="00800F4D" w:rsidRDefault="00ED52CA"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Project start up</w:t>
      </w:r>
    </w:p>
    <w:p w14:paraId="42B935FA" w14:textId="71161B48" w:rsidR="00ED52CA" w:rsidRPr="00800F4D" w:rsidRDefault="00ED52CA" w:rsidP="00800F4D">
      <w:pPr>
        <w:pStyle w:val="ListParagraph"/>
        <w:numPr>
          <w:ilvl w:val="0"/>
          <w:numId w:val="17"/>
        </w:numPr>
        <w:spacing w:after="0" w:line="240" w:lineRule="auto"/>
      </w:pPr>
      <w:r w:rsidRPr="00800F4D">
        <w:t>Create plan with enough detail to make decisions about budget and staffing</w:t>
      </w:r>
    </w:p>
    <w:p w14:paraId="38678A0F" w14:textId="77777777" w:rsidR="00ED52CA" w:rsidRPr="00800F4D" w:rsidRDefault="00ED52CA" w:rsidP="00800F4D">
      <w:pPr>
        <w:pStyle w:val="ListParagraph"/>
        <w:spacing w:after="0" w:line="240" w:lineRule="auto"/>
        <w:ind w:left="1080"/>
      </w:pPr>
    </w:p>
    <w:p w14:paraId="30FE7AFF" w14:textId="6E9A8C34" w:rsidR="00ED52CA" w:rsidRPr="00800F4D" w:rsidRDefault="00ED52CA"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Software pricing</w:t>
      </w:r>
    </w:p>
    <w:p w14:paraId="5C5834ED" w14:textId="77777777" w:rsidR="00B94F86" w:rsidRPr="00800F4D" w:rsidRDefault="00B94F86" w:rsidP="00800F4D">
      <w:pPr>
        <w:pStyle w:val="ListParagraph"/>
        <w:numPr>
          <w:ilvl w:val="0"/>
          <w:numId w:val="17"/>
        </w:numPr>
        <w:spacing w:after="0" w:line="240" w:lineRule="auto"/>
      </w:pPr>
      <w:r w:rsidRPr="00800F4D">
        <w:t>No simple relationship between development cost and price charged</w:t>
      </w:r>
    </w:p>
    <w:p w14:paraId="5BF06924" w14:textId="77777777" w:rsidR="00ED52CA" w:rsidRPr="00800F4D" w:rsidRDefault="00ED52CA" w:rsidP="00800F4D">
      <w:pPr>
        <w:pStyle w:val="ListParagraph"/>
        <w:spacing w:after="0" w:line="240" w:lineRule="auto"/>
        <w:ind w:left="1080"/>
      </w:pPr>
    </w:p>
    <w:p w14:paraId="5C72891B" w14:textId="36A9FA98" w:rsidR="00281A5D" w:rsidRPr="00800F4D" w:rsidRDefault="00D410E9"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Plan driven development</w:t>
      </w:r>
    </w:p>
    <w:p w14:paraId="4F9B657E" w14:textId="623C8B97" w:rsidR="00281A5D" w:rsidRPr="00800F4D" w:rsidRDefault="00817E5D" w:rsidP="00800F4D">
      <w:pPr>
        <w:pStyle w:val="ListParagraph"/>
        <w:numPr>
          <w:ilvl w:val="0"/>
          <w:numId w:val="17"/>
        </w:numPr>
        <w:spacing w:after="0" w:line="240" w:lineRule="auto"/>
      </w:pPr>
      <w:r w:rsidRPr="00800F4D">
        <w:t xml:space="preserve">Traditional way to manage a software development project </w:t>
      </w:r>
    </w:p>
    <w:p w14:paraId="254E1819" w14:textId="0441746A" w:rsidR="00FF33BE" w:rsidRPr="00800F4D" w:rsidRDefault="00D410E9" w:rsidP="00800F4D">
      <w:pPr>
        <w:tabs>
          <w:tab w:val="left" w:pos="2535"/>
        </w:tabs>
        <w:spacing w:after="0" w:line="240" w:lineRule="auto"/>
      </w:pPr>
      <w:r w:rsidRPr="00800F4D">
        <w:tab/>
      </w:r>
    </w:p>
    <w:p w14:paraId="3FFF483B" w14:textId="4C517909" w:rsidR="00FF33BE" w:rsidRPr="00800F4D" w:rsidRDefault="00817E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Plan driven development Pros</w:t>
      </w:r>
      <w:r w:rsidR="00281A5D" w:rsidRPr="00800F4D">
        <w:rPr>
          <w:rFonts w:asciiTheme="minorHAnsi" w:hAnsiTheme="minorHAnsi"/>
          <w:sz w:val="22"/>
          <w:szCs w:val="22"/>
        </w:rPr>
        <w:t xml:space="preserve"> </w:t>
      </w:r>
    </w:p>
    <w:p w14:paraId="5151D8B0" w14:textId="48AFF04B" w:rsidR="00FF33BE" w:rsidRPr="00800F4D" w:rsidRDefault="00817E5D" w:rsidP="00800F4D">
      <w:pPr>
        <w:pStyle w:val="ListParagraph"/>
        <w:numPr>
          <w:ilvl w:val="0"/>
          <w:numId w:val="17"/>
        </w:numPr>
        <w:spacing w:after="0" w:line="240" w:lineRule="auto"/>
      </w:pPr>
      <w:r w:rsidRPr="00800F4D">
        <w:t>Planning for and close monitoring of needed resources</w:t>
      </w:r>
    </w:p>
    <w:p w14:paraId="4BF2BC91" w14:textId="77777777" w:rsidR="00FF33BE" w:rsidRPr="00800F4D" w:rsidRDefault="00FF33BE" w:rsidP="00800F4D">
      <w:pPr>
        <w:tabs>
          <w:tab w:val="left" w:pos="720"/>
        </w:tabs>
        <w:spacing w:after="0" w:line="240" w:lineRule="auto"/>
      </w:pPr>
    </w:p>
    <w:p w14:paraId="322D5766" w14:textId="2572646E" w:rsidR="00817E5D" w:rsidRPr="00800F4D" w:rsidRDefault="00817E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 xml:space="preserve">Plan driven development Cons </w:t>
      </w:r>
    </w:p>
    <w:p w14:paraId="107EC218" w14:textId="121BA509" w:rsidR="00817E5D" w:rsidRPr="00800F4D" w:rsidRDefault="00817E5D" w:rsidP="00800F4D">
      <w:pPr>
        <w:pStyle w:val="ListParagraph"/>
        <w:numPr>
          <w:ilvl w:val="0"/>
          <w:numId w:val="17"/>
        </w:numPr>
        <w:spacing w:after="0" w:line="240" w:lineRule="auto"/>
      </w:pPr>
      <w:r w:rsidRPr="00800F4D">
        <w:t xml:space="preserve">Early decisions have to be revised because of </w:t>
      </w:r>
      <w:r w:rsidR="00800F4D" w:rsidRPr="00800F4D">
        <w:t>changes</w:t>
      </w:r>
    </w:p>
    <w:p w14:paraId="6D09F5F3" w14:textId="77777777" w:rsidR="00817E5D" w:rsidRPr="00800F4D" w:rsidRDefault="00817E5D" w:rsidP="00800F4D">
      <w:pPr>
        <w:tabs>
          <w:tab w:val="left" w:pos="720"/>
        </w:tabs>
        <w:spacing w:after="0" w:line="240" w:lineRule="auto"/>
      </w:pPr>
    </w:p>
    <w:p w14:paraId="3A38DE58" w14:textId="0BE9BF3A" w:rsidR="00FF33BE" w:rsidRPr="00800F4D" w:rsidRDefault="00817E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Project scheduling</w:t>
      </w:r>
    </w:p>
    <w:p w14:paraId="1A0CBCD6" w14:textId="4728F526" w:rsidR="00281A5D" w:rsidRPr="00800F4D" w:rsidRDefault="00817E5D" w:rsidP="00800F4D">
      <w:pPr>
        <w:pStyle w:val="ListParagraph"/>
        <w:numPr>
          <w:ilvl w:val="0"/>
          <w:numId w:val="17"/>
        </w:numPr>
        <w:spacing w:after="0" w:line="240" w:lineRule="auto"/>
      </w:pPr>
      <w:r w:rsidRPr="00800F4D">
        <w:lastRenderedPageBreak/>
        <w:t>Deciding how work in project is organized into separate tasks, when and how these will be executed</w:t>
      </w:r>
    </w:p>
    <w:p w14:paraId="32B69D60" w14:textId="09519677" w:rsidR="00FF33BE" w:rsidRPr="00800F4D" w:rsidRDefault="00FF33BE" w:rsidP="00800F4D">
      <w:pPr>
        <w:pStyle w:val="ListParagraph"/>
        <w:spacing w:after="0" w:line="240" w:lineRule="auto"/>
        <w:ind w:left="1080"/>
      </w:pPr>
    </w:p>
    <w:p w14:paraId="281F3668" w14:textId="027A67AC" w:rsidR="00817E5D" w:rsidRPr="00800F4D" w:rsidRDefault="00817E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 xml:space="preserve">Scheduling Problems </w:t>
      </w:r>
    </w:p>
    <w:p w14:paraId="5076EF93" w14:textId="12D0B111" w:rsidR="00817E5D" w:rsidRPr="00800F4D" w:rsidRDefault="00817E5D" w:rsidP="00800F4D">
      <w:pPr>
        <w:pStyle w:val="ListParagraph"/>
        <w:numPr>
          <w:ilvl w:val="0"/>
          <w:numId w:val="17"/>
        </w:numPr>
        <w:spacing w:after="0" w:line="240" w:lineRule="auto"/>
      </w:pPr>
      <w:r w:rsidRPr="00800F4D">
        <w:t>The unexpected always happens</w:t>
      </w:r>
    </w:p>
    <w:p w14:paraId="22C049B0" w14:textId="77777777" w:rsidR="00FF33BE" w:rsidRPr="00800F4D" w:rsidRDefault="00FF33BE" w:rsidP="00800F4D">
      <w:pPr>
        <w:tabs>
          <w:tab w:val="left" w:pos="720"/>
        </w:tabs>
        <w:spacing w:after="0" w:line="240" w:lineRule="auto"/>
      </w:pPr>
    </w:p>
    <w:p w14:paraId="02E8D9A0" w14:textId="5FD028DF" w:rsidR="00281A5D" w:rsidRPr="00800F4D" w:rsidRDefault="00281A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Agile planning</w:t>
      </w:r>
    </w:p>
    <w:p w14:paraId="01ECB6F5" w14:textId="1E35DD61" w:rsidR="00281A5D" w:rsidRPr="00800F4D" w:rsidRDefault="00281A5D" w:rsidP="00800F4D">
      <w:pPr>
        <w:pStyle w:val="ListParagraph"/>
        <w:numPr>
          <w:ilvl w:val="0"/>
          <w:numId w:val="17"/>
        </w:numPr>
        <w:spacing w:after="0" w:line="240" w:lineRule="auto"/>
      </w:pPr>
      <w:r w:rsidRPr="00800F4D">
        <w:t xml:space="preserve">Planning is iterative and only the next iteration of the software is planned, often in detail. </w:t>
      </w:r>
    </w:p>
    <w:p w14:paraId="63468E7E" w14:textId="62CE5800" w:rsidR="00281A5D" w:rsidRPr="00800F4D" w:rsidRDefault="00281A5D" w:rsidP="00800F4D">
      <w:pPr>
        <w:pStyle w:val="ListParagraph"/>
        <w:numPr>
          <w:ilvl w:val="0"/>
          <w:numId w:val="17"/>
        </w:numPr>
        <w:spacing w:after="0" w:line="240" w:lineRule="auto"/>
      </w:pPr>
      <w:r w:rsidRPr="00800F4D">
        <w:t>For scheduling, the system being developed is cut down so that the planned date is met</w:t>
      </w:r>
    </w:p>
    <w:p w14:paraId="204BF6F6" w14:textId="77777777" w:rsidR="00817E5D" w:rsidRPr="00800F4D" w:rsidRDefault="00817E5D" w:rsidP="00800F4D">
      <w:pPr>
        <w:pStyle w:val="ListParagraph"/>
        <w:spacing w:after="0" w:line="240" w:lineRule="auto"/>
        <w:ind w:left="1080"/>
      </w:pPr>
    </w:p>
    <w:p w14:paraId="23E05F7E" w14:textId="2F3D4F06" w:rsidR="00281A5D" w:rsidRPr="00800F4D" w:rsidRDefault="00281A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Experience-based cost estimation techniques</w:t>
      </w:r>
    </w:p>
    <w:p w14:paraId="71BC3159" w14:textId="22A6788B" w:rsidR="00281A5D" w:rsidRPr="00800F4D" w:rsidRDefault="00281A5D" w:rsidP="00800F4D">
      <w:pPr>
        <w:pStyle w:val="ListParagraph"/>
        <w:numPr>
          <w:ilvl w:val="0"/>
          <w:numId w:val="17"/>
        </w:numPr>
        <w:spacing w:after="0" w:line="240" w:lineRule="auto"/>
      </w:pPr>
      <w:r w:rsidRPr="00800F4D">
        <w:t>Techniques where the estimate is based on a manager’s experience of past projects and the application domain.</w:t>
      </w:r>
    </w:p>
    <w:p w14:paraId="264F6893" w14:textId="77777777" w:rsidR="00281A5D" w:rsidRPr="00800F4D" w:rsidRDefault="00281A5D" w:rsidP="00800F4D">
      <w:pPr>
        <w:tabs>
          <w:tab w:val="left" w:pos="720"/>
        </w:tabs>
        <w:spacing w:after="0" w:line="240" w:lineRule="auto"/>
      </w:pPr>
    </w:p>
    <w:p w14:paraId="4F6B88A6" w14:textId="4EAD927C" w:rsidR="00281A5D" w:rsidRPr="00800F4D" w:rsidRDefault="00281A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 xml:space="preserve">Algorithmic cost </w:t>
      </w:r>
      <w:r w:rsidR="00817E5D" w:rsidRPr="00800F4D">
        <w:rPr>
          <w:rFonts w:asciiTheme="minorHAnsi" w:hAnsiTheme="minorHAnsi"/>
          <w:sz w:val="22"/>
          <w:szCs w:val="22"/>
        </w:rPr>
        <w:t>modelling</w:t>
      </w:r>
      <w:r w:rsidRPr="00800F4D">
        <w:rPr>
          <w:rFonts w:asciiTheme="minorHAnsi" w:hAnsiTheme="minorHAnsi"/>
          <w:sz w:val="22"/>
          <w:szCs w:val="22"/>
        </w:rPr>
        <w:t xml:space="preserve"> estimation techniques</w:t>
      </w:r>
    </w:p>
    <w:p w14:paraId="46EB461D" w14:textId="2A2780C0" w:rsidR="00281A5D" w:rsidRPr="00800F4D" w:rsidRDefault="00281A5D" w:rsidP="00800F4D">
      <w:pPr>
        <w:pStyle w:val="ListParagraph"/>
        <w:numPr>
          <w:ilvl w:val="0"/>
          <w:numId w:val="17"/>
        </w:numPr>
        <w:spacing w:after="0" w:line="240" w:lineRule="auto"/>
      </w:pPr>
      <w:r w:rsidRPr="00800F4D">
        <w:t>A formulaic approach is used to estimate the development effort required, based on attributes of the software and the development team.</w:t>
      </w:r>
    </w:p>
    <w:p w14:paraId="4AEDB1C2" w14:textId="77777777" w:rsidR="00281A5D" w:rsidRPr="00800F4D" w:rsidRDefault="00281A5D" w:rsidP="00800F4D">
      <w:pPr>
        <w:tabs>
          <w:tab w:val="left" w:pos="720"/>
        </w:tabs>
        <w:spacing w:after="0" w:line="240" w:lineRule="auto"/>
      </w:pPr>
    </w:p>
    <w:p w14:paraId="3D11DFCD" w14:textId="0C28DE81" w:rsidR="00FF33BE" w:rsidRPr="00800F4D" w:rsidRDefault="00817E5D"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Approaches to agile planning</w:t>
      </w:r>
      <w:r w:rsidR="006E5134" w:rsidRPr="00800F4D">
        <w:rPr>
          <w:rFonts w:asciiTheme="minorHAnsi" w:hAnsiTheme="minorHAnsi"/>
          <w:sz w:val="22"/>
          <w:szCs w:val="22"/>
        </w:rPr>
        <w:t xml:space="preserve"> </w:t>
      </w:r>
    </w:p>
    <w:p w14:paraId="71C39156" w14:textId="05001083" w:rsidR="00FF33BE" w:rsidRPr="00800F4D" w:rsidRDefault="00817E5D" w:rsidP="00800F4D">
      <w:pPr>
        <w:pStyle w:val="ListParagraph"/>
        <w:numPr>
          <w:ilvl w:val="0"/>
          <w:numId w:val="17"/>
        </w:numPr>
        <w:spacing w:after="0" w:line="240" w:lineRule="auto"/>
      </w:pPr>
      <w:r w:rsidRPr="00800F4D">
        <w:t>Planning in Scrum</w:t>
      </w:r>
    </w:p>
    <w:p w14:paraId="57E40C03" w14:textId="2996C261" w:rsidR="00817E5D" w:rsidRPr="00800F4D" w:rsidRDefault="00817E5D" w:rsidP="00800F4D">
      <w:pPr>
        <w:pStyle w:val="ListParagraph"/>
        <w:numPr>
          <w:ilvl w:val="0"/>
          <w:numId w:val="17"/>
        </w:numPr>
        <w:spacing w:after="0" w:line="240" w:lineRule="auto"/>
      </w:pPr>
      <w:r w:rsidRPr="00800F4D">
        <w:t>Project backlog</w:t>
      </w:r>
    </w:p>
    <w:p w14:paraId="76AB9696" w14:textId="17ABBECF" w:rsidR="00FF33BE" w:rsidRPr="00800F4D" w:rsidRDefault="00817E5D" w:rsidP="00800F4D">
      <w:pPr>
        <w:pStyle w:val="ListParagraph"/>
        <w:numPr>
          <w:ilvl w:val="0"/>
          <w:numId w:val="17"/>
        </w:numPr>
        <w:spacing w:after="0" w:line="240" w:lineRule="auto"/>
      </w:pPr>
      <w:r w:rsidRPr="00800F4D">
        <w:t>Planning game, with user stories</w:t>
      </w:r>
    </w:p>
    <w:p w14:paraId="7DCBEB5C" w14:textId="77777777" w:rsidR="00FF33BE" w:rsidRPr="00800F4D" w:rsidRDefault="00FF33BE" w:rsidP="00800F4D">
      <w:pPr>
        <w:tabs>
          <w:tab w:val="left" w:pos="720"/>
        </w:tabs>
        <w:spacing w:after="0" w:line="240" w:lineRule="auto"/>
      </w:pPr>
    </w:p>
    <w:p w14:paraId="13111838" w14:textId="18633475" w:rsidR="00FF33BE" w:rsidRPr="00800F4D" w:rsidRDefault="006E5134"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E</w:t>
      </w:r>
      <w:r w:rsidR="00FF33BE" w:rsidRPr="00800F4D">
        <w:rPr>
          <w:rFonts w:asciiTheme="minorHAnsi" w:hAnsiTheme="minorHAnsi"/>
          <w:sz w:val="22"/>
          <w:szCs w:val="22"/>
        </w:rPr>
        <w:t>stim</w:t>
      </w:r>
      <w:r w:rsidRPr="00800F4D">
        <w:rPr>
          <w:rFonts w:asciiTheme="minorHAnsi" w:hAnsiTheme="minorHAnsi"/>
          <w:sz w:val="22"/>
          <w:szCs w:val="22"/>
        </w:rPr>
        <w:t>ation models used in COCOMO II.</w:t>
      </w:r>
    </w:p>
    <w:p w14:paraId="11DAD01F" w14:textId="77777777" w:rsidR="00FF33BE" w:rsidRPr="00800F4D" w:rsidRDefault="00FF33BE" w:rsidP="00800F4D">
      <w:pPr>
        <w:pStyle w:val="ListParagraph"/>
        <w:numPr>
          <w:ilvl w:val="0"/>
          <w:numId w:val="17"/>
        </w:numPr>
        <w:spacing w:after="0" w:line="240" w:lineRule="auto"/>
      </w:pPr>
      <w:r w:rsidRPr="00800F4D">
        <w:t xml:space="preserve"> The application composition model,</w:t>
      </w:r>
    </w:p>
    <w:p w14:paraId="126EFC72" w14:textId="77777777" w:rsidR="00FF33BE" w:rsidRPr="00800F4D" w:rsidRDefault="00FF33BE" w:rsidP="00800F4D">
      <w:pPr>
        <w:pStyle w:val="ListParagraph"/>
        <w:numPr>
          <w:ilvl w:val="0"/>
          <w:numId w:val="17"/>
        </w:numPr>
        <w:spacing w:after="0" w:line="240" w:lineRule="auto"/>
      </w:pPr>
      <w:r w:rsidRPr="00800F4D">
        <w:t>The early design model,</w:t>
      </w:r>
    </w:p>
    <w:p w14:paraId="46D76A52" w14:textId="77777777" w:rsidR="00FF33BE" w:rsidRPr="00800F4D" w:rsidRDefault="00FF33BE" w:rsidP="00800F4D">
      <w:pPr>
        <w:pStyle w:val="ListParagraph"/>
        <w:numPr>
          <w:ilvl w:val="0"/>
          <w:numId w:val="17"/>
        </w:numPr>
        <w:spacing w:after="0" w:line="240" w:lineRule="auto"/>
      </w:pPr>
      <w:r w:rsidRPr="00800F4D">
        <w:t>The reuse model,</w:t>
      </w:r>
    </w:p>
    <w:p w14:paraId="51169B83" w14:textId="77777777" w:rsidR="00FF33BE" w:rsidRPr="00800F4D" w:rsidRDefault="00FF33BE" w:rsidP="00800F4D">
      <w:pPr>
        <w:pStyle w:val="ListParagraph"/>
        <w:numPr>
          <w:ilvl w:val="0"/>
          <w:numId w:val="17"/>
        </w:numPr>
        <w:spacing w:after="0" w:line="240" w:lineRule="auto"/>
      </w:pPr>
      <w:r w:rsidRPr="00800F4D">
        <w:t>The post-architecture model.</w:t>
      </w:r>
    </w:p>
    <w:p w14:paraId="6BF2C483" w14:textId="77777777" w:rsidR="00FF33BE" w:rsidRPr="00800F4D" w:rsidRDefault="00FF33BE" w:rsidP="00800F4D">
      <w:pPr>
        <w:spacing w:after="0" w:line="240" w:lineRule="auto"/>
        <w:ind w:left="60"/>
      </w:pPr>
    </w:p>
    <w:p w14:paraId="6B420AC9" w14:textId="64AD8CCC" w:rsidR="00FF33BE" w:rsidRPr="00800F4D" w:rsidRDefault="006E5134" w:rsidP="00800F4D">
      <w:pPr>
        <w:pStyle w:val="ListNumber"/>
        <w:numPr>
          <w:ilvl w:val="0"/>
          <w:numId w:val="14"/>
        </w:numPr>
        <w:spacing w:before="0" w:after="0"/>
        <w:rPr>
          <w:rFonts w:asciiTheme="minorHAnsi" w:hAnsiTheme="minorHAnsi"/>
          <w:sz w:val="22"/>
          <w:szCs w:val="22"/>
        </w:rPr>
      </w:pPr>
      <w:r w:rsidRPr="00800F4D">
        <w:rPr>
          <w:rFonts w:asciiTheme="minorHAnsi" w:hAnsiTheme="minorHAnsi"/>
          <w:sz w:val="22"/>
          <w:szCs w:val="22"/>
        </w:rPr>
        <w:t xml:space="preserve">Quality plan </w:t>
      </w:r>
      <w:r w:rsidR="00FF33BE" w:rsidRPr="00800F4D">
        <w:rPr>
          <w:rFonts w:asciiTheme="minorHAnsi" w:hAnsiTheme="minorHAnsi"/>
          <w:sz w:val="22"/>
          <w:szCs w:val="22"/>
        </w:rPr>
        <w:t xml:space="preserve">sections </w:t>
      </w:r>
    </w:p>
    <w:p w14:paraId="5FA4C3C5" w14:textId="77777777" w:rsidR="00FF33BE" w:rsidRPr="00800F4D" w:rsidRDefault="00FF33BE" w:rsidP="00800F4D">
      <w:pPr>
        <w:pStyle w:val="ListParagraph"/>
        <w:numPr>
          <w:ilvl w:val="0"/>
          <w:numId w:val="17"/>
        </w:numPr>
        <w:spacing w:after="0" w:line="240" w:lineRule="auto"/>
      </w:pPr>
      <w:r w:rsidRPr="00800F4D">
        <w:t>Product introduction,</w:t>
      </w:r>
    </w:p>
    <w:p w14:paraId="4EF7350E" w14:textId="77777777" w:rsidR="00FF33BE" w:rsidRPr="00800F4D" w:rsidRDefault="00FF33BE" w:rsidP="00800F4D">
      <w:pPr>
        <w:pStyle w:val="ListParagraph"/>
        <w:numPr>
          <w:ilvl w:val="0"/>
          <w:numId w:val="17"/>
        </w:numPr>
        <w:spacing w:after="0" w:line="240" w:lineRule="auto"/>
      </w:pPr>
      <w:r w:rsidRPr="00800F4D">
        <w:t>Product plans,</w:t>
      </w:r>
    </w:p>
    <w:p w14:paraId="7CBB47C7" w14:textId="77777777" w:rsidR="00FF33BE" w:rsidRPr="00800F4D" w:rsidRDefault="00FF33BE" w:rsidP="00800F4D">
      <w:pPr>
        <w:pStyle w:val="ListParagraph"/>
        <w:numPr>
          <w:ilvl w:val="0"/>
          <w:numId w:val="17"/>
        </w:numPr>
        <w:spacing w:after="0" w:line="240" w:lineRule="auto"/>
      </w:pPr>
      <w:r w:rsidRPr="00800F4D">
        <w:t>Process descriptions,</w:t>
      </w:r>
    </w:p>
    <w:p w14:paraId="37BD9A80" w14:textId="77777777" w:rsidR="00FF33BE" w:rsidRPr="00800F4D" w:rsidRDefault="00FF33BE" w:rsidP="00800F4D">
      <w:pPr>
        <w:pStyle w:val="ListParagraph"/>
        <w:numPr>
          <w:ilvl w:val="0"/>
          <w:numId w:val="17"/>
        </w:numPr>
        <w:spacing w:after="0" w:line="240" w:lineRule="auto"/>
      </w:pPr>
      <w:r w:rsidRPr="00800F4D">
        <w:t>Quality goals,</w:t>
      </w:r>
    </w:p>
    <w:p w14:paraId="7FDCE80E" w14:textId="77777777" w:rsidR="00FF33BE" w:rsidRPr="00800F4D" w:rsidRDefault="00FF33BE" w:rsidP="00800F4D">
      <w:pPr>
        <w:pStyle w:val="ListParagraph"/>
        <w:numPr>
          <w:ilvl w:val="0"/>
          <w:numId w:val="17"/>
        </w:numPr>
        <w:spacing w:after="0" w:line="240" w:lineRule="auto"/>
      </w:pPr>
      <w:r w:rsidRPr="00800F4D">
        <w:t>Risks and risk management.</w:t>
      </w:r>
    </w:p>
    <w:p w14:paraId="5D5F439E" w14:textId="77777777" w:rsidR="00EB055B" w:rsidRPr="00800F4D" w:rsidRDefault="00EB055B" w:rsidP="00800F4D">
      <w:pPr>
        <w:spacing w:after="0" w:line="240" w:lineRule="auto"/>
        <w:rPr>
          <w:b/>
        </w:rPr>
      </w:pPr>
    </w:p>
    <w:p w14:paraId="57A45BD0" w14:textId="0E8C370E" w:rsidR="00EB055B" w:rsidRPr="00800F4D" w:rsidRDefault="00FF33BE" w:rsidP="00800F4D">
      <w:pPr>
        <w:pStyle w:val="Heading1"/>
      </w:pPr>
      <w:r w:rsidRPr="00800F4D">
        <w:t xml:space="preserve">Lesson 11 </w:t>
      </w:r>
      <w:r w:rsidR="00EB055B" w:rsidRPr="00800F4D">
        <w:t xml:space="preserve">Flashcards (Chapter </w:t>
      </w:r>
      <w:r w:rsidR="00EC78AA" w:rsidRPr="00800F4D">
        <w:t>24</w:t>
      </w:r>
      <w:r w:rsidRPr="00800F4D">
        <w:t>: Quality management</w:t>
      </w:r>
      <w:r w:rsidR="00EB055B" w:rsidRPr="00800F4D">
        <w:t>)</w:t>
      </w:r>
    </w:p>
    <w:p w14:paraId="57632C4D" w14:textId="77777777" w:rsidR="00EB055B" w:rsidRPr="00800F4D" w:rsidRDefault="00EB055B" w:rsidP="00800F4D">
      <w:pPr>
        <w:spacing w:after="0" w:line="240" w:lineRule="auto"/>
      </w:pPr>
    </w:p>
    <w:p w14:paraId="436B1D13" w14:textId="77777777" w:rsidR="006E5134" w:rsidRPr="00800F4D" w:rsidRDefault="006E5134"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 xml:space="preserve">Product standard for quality management </w:t>
      </w:r>
    </w:p>
    <w:p w14:paraId="7F474C5F" w14:textId="5FE902C4" w:rsidR="006E5134" w:rsidRPr="00800F4D" w:rsidRDefault="008310FD" w:rsidP="00800F4D">
      <w:pPr>
        <w:pStyle w:val="ListParagraph"/>
        <w:numPr>
          <w:ilvl w:val="0"/>
          <w:numId w:val="17"/>
        </w:numPr>
        <w:spacing w:after="0" w:line="240" w:lineRule="auto"/>
      </w:pPr>
      <w:r w:rsidRPr="00800F4D">
        <w:t>Standards</w:t>
      </w:r>
      <w:r w:rsidR="006E5134" w:rsidRPr="00800F4D">
        <w:t xml:space="preserve"> that are applied to the software that is being developed and that define essential features and characteristics of the software.</w:t>
      </w:r>
    </w:p>
    <w:p w14:paraId="093D2F65" w14:textId="77777777" w:rsidR="006E5134" w:rsidRPr="00800F4D" w:rsidRDefault="006E5134" w:rsidP="00800F4D">
      <w:pPr>
        <w:pStyle w:val="ListParagraph"/>
        <w:spacing w:after="0" w:line="240" w:lineRule="auto"/>
        <w:ind w:left="1080"/>
      </w:pPr>
    </w:p>
    <w:p w14:paraId="6D49DCFC" w14:textId="77777777" w:rsidR="006E5134" w:rsidRPr="00800F4D" w:rsidRDefault="006E5134"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 xml:space="preserve">Process standard for quality management </w:t>
      </w:r>
    </w:p>
    <w:p w14:paraId="45AF8EC8" w14:textId="17390359" w:rsidR="006E5134" w:rsidRPr="00800F4D" w:rsidRDefault="008310FD" w:rsidP="00800F4D">
      <w:pPr>
        <w:pStyle w:val="ListParagraph"/>
        <w:numPr>
          <w:ilvl w:val="0"/>
          <w:numId w:val="17"/>
        </w:numPr>
        <w:spacing w:after="0" w:line="240" w:lineRule="auto"/>
      </w:pPr>
      <w:r w:rsidRPr="00800F4D">
        <w:t>Standards</w:t>
      </w:r>
      <w:r w:rsidR="006E5134" w:rsidRPr="00800F4D">
        <w:t xml:space="preserve"> that define the processes to be followed during software development.</w:t>
      </w:r>
    </w:p>
    <w:p w14:paraId="7B056366" w14:textId="77777777" w:rsidR="006E5134" w:rsidRPr="00800F4D" w:rsidRDefault="006E5134" w:rsidP="00800F4D">
      <w:pPr>
        <w:pStyle w:val="ListNumber"/>
        <w:spacing w:before="0" w:after="0"/>
        <w:ind w:left="0" w:firstLine="0"/>
        <w:rPr>
          <w:rFonts w:asciiTheme="minorHAnsi" w:hAnsiTheme="minorHAnsi"/>
          <w:sz w:val="22"/>
          <w:szCs w:val="22"/>
        </w:rPr>
      </w:pPr>
    </w:p>
    <w:p w14:paraId="18C32A9B" w14:textId="67D27D8E" w:rsidR="006E5134" w:rsidRPr="00800F4D" w:rsidRDefault="00490DAB"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lastRenderedPageBreak/>
        <w:t xml:space="preserve">Quality management </w:t>
      </w:r>
    </w:p>
    <w:p w14:paraId="12463B2D" w14:textId="1127AF25" w:rsidR="006E5134" w:rsidRPr="00800F4D" w:rsidRDefault="00490DAB" w:rsidP="00800F4D">
      <w:pPr>
        <w:pStyle w:val="ListParagraph"/>
        <w:numPr>
          <w:ilvl w:val="0"/>
          <w:numId w:val="17"/>
        </w:numPr>
        <w:spacing w:after="0" w:line="240" w:lineRule="auto"/>
      </w:pPr>
      <w:r w:rsidRPr="00800F4D">
        <w:t>Provides an independent check on software development process</w:t>
      </w:r>
      <w:r w:rsidR="006E5134" w:rsidRPr="00800F4D">
        <w:t>,</w:t>
      </w:r>
    </w:p>
    <w:p w14:paraId="0F401A81" w14:textId="77777777" w:rsidR="006E5134" w:rsidRPr="00800F4D" w:rsidRDefault="006E5134" w:rsidP="00800F4D">
      <w:pPr>
        <w:spacing w:after="0" w:line="240" w:lineRule="auto"/>
      </w:pPr>
    </w:p>
    <w:p w14:paraId="29458BF3" w14:textId="4C272B11" w:rsidR="006E5134" w:rsidRPr="00800F4D" w:rsidRDefault="00490DAB"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Quality planning</w:t>
      </w:r>
    </w:p>
    <w:p w14:paraId="6C16AEE2" w14:textId="15AC149A" w:rsidR="006E5134" w:rsidRPr="00800F4D" w:rsidRDefault="00490DAB" w:rsidP="00800F4D">
      <w:pPr>
        <w:pStyle w:val="ListParagraph"/>
        <w:numPr>
          <w:ilvl w:val="0"/>
          <w:numId w:val="17"/>
        </w:numPr>
        <w:spacing w:after="0" w:line="240" w:lineRule="auto"/>
      </w:pPr>
      <w:r w:rsidRPr="00800F4D">
        <w:t>desired product qualities</w:t>
      </w:r>
      <w:r w:rsidR="006E5134" w:rsidRPr="00800F4D">
        <w:t>,</w:t>
      </w:r>
    </w:p>
    <w:p w14:paraId="3D400A7D" w14:textId="059F213B" w:rsidR="006E5134" w:rsidRPr="00800F4D" w:rsidRDefault="00490DAB" w:rsidP="00800F4D">
      <w:pPr>
        <w:pStyle w:val="ListParagraph"/>
        <w:numPr>
          <w:ilvl w:val="0"/>
          <w:numId w:val="17"/>
        </w:numPr>
        <w:spacing w:after="0" w:line="240" w:lineRule="auto"/>
      </w:pPr>
      <w:r w:rsidRPr="00800F4D">
        <w:t>quality assessment process</w:t>
      </w:r>
      <w:r w:rsidR="006E5134" w:rsidRPr="00800F4D">
        <w:t>,</w:t>
      </w:r>
    </w:p>
    <w:p w14:paraId="5CDF36F3" w14:textId="26C19EDB" w:rsidR="006E5134" w:rsidRPr="00800F4D" w:rsidRDefault="00490DAB" w:rsidP="00800F4D">
      <w:pPr>
        <w:pStyle w:val="ListParagraph"/>
        <w:numPr>
          <w:ilvl w:val="0"/>
          <w:numId w:val="17"/>
        </w:numPr>
        <w:spacing w:after="0" w:line="240" w:lineRule="auto"/>
      </w:pPr>
      <w:r w:rsidRPr="00800F4D">
        <w:t>organizational standards</w:t>
      </w:r>
    </w:p>
    <w:p w14:paraId="290C325C" w14:textId="77777777" w:rsidR="00463009" w:rsidRPr="00800F4D" w:rsidRDefault="00463009" w:rsidP="00800F4D">
      <w:pPr>
        <w:spacing w:after="0" w:line="240" w:lineRule="auto"/>
      </w:pPr>
    </w:p>
    <w:p w14:paraId="53F4CB50" w14:textId="7828CE5A" w:rsidR="00463009" w:rsidRPr="00800F4D" w:rsidRDefault="00463009"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Quality is subjective</w:t>
      </w:r>
    </w:p>
    <w:p w14:paraId="3D6A6C53" w14:textId="2320F4F6" w:rsidR="00463009" w:rsidRPr="00800F4D" w:rsidRDefault="00463009" w:rsidP="00800F4D">
      <w:pPr>
        <w:pStyle w:val="ListParagraph"/>
        <w:numPr>
          <w:ilvl w:val="0"/>
          <w:numId w:val="17"/>
        </w:numPr>
        <w:spacing w:after="0" w:line="240" w:lineRule="auto"/>
      </w:pPr>
      <w:r w:rsidRPr="00800F4D">
        <w:t>The subjective quality of a software system is largely based on non-functional characteristics</w:t>
      </w:r>
    </w:p>
    <w:p w14:paraId="76063DCC" w14:textId="77777777" w:rsidR="00463009" w:rsidRPr="00800F4D" w:rsidRDefault="00463009" w:rsidP="00800F4D">
      <w:pPr>
        <w:pStyle w:val="ListParagraph"/>
        <w:spacing w:after="0" w:line="240" w:lineRule="auto"/>
        <w:ind w:left="1080"/>
      </w:pPr>
    </w:p>
    <w:p w14:paraId="687DA308" w14:textId="74E827B1" w:rsidR="00463009" w:rsidRPr="00800F4D" w:rsidRDefault="00463009"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Process and product quality</w:t>
      </w:r>
    </w:p>
    <w:p w14:paraId="736B89FB" w14:textId="385F80C8" w:rsidR="00463009" w:rsidRPr="00800F4D" w:rsidRDefault="00463009" w:rsidP="00800F4D">
      <w:pPr>
        <w:pStyle w:val="ListParagraph"/>
        <w:numPr>
          <w:ilvl w:val="0"/>
          <w:numId w:val="17"/>
        </w:numPr>
        <w:spacing w:after="0" w:line="240" w:lineRule="auto"/>
      </w:pPr>
      <w:r w:rsidRPr="00800F4D">
        <w:t>Quality of a developed product is influenced by the quality of production process</w:t>
      </w:r>
    </w:p>
    <w:p w14:paraId="42DC3832" w14:textId="1564B134" w:rsidR="00463009" w:rsidRPr="00800F4D" w:rsidRDefault="00463009" w:rsidP="00800F4D">
      <w:pPr>
        <w:pStyle w:val="ListParagraph"/>
        <w:numPr>
          <w:ilvl w:val="0"/>
          <w:numId w:val="17"/>
        </w:numPr>
        <w:spacing w:after="0" w:line="240" w:lineRule="auto"/>
      </w:pPr>
      <w:r w:rsidRPr="00800F4D">
        <w:t>Need quality culture to get this</w:t>
      </w:r>
    </w:p>
    <w:p w14:paraId="0039C680" w14:textId="77777777" w:rsidR="00EB055B" w:rsidRPr="00800F4D" w:rsidRDefault="00EB055B" w:rsidP="00800F4D">
      <w:pPr>
        <w:spacing w:after="0" w:line="240" w:lineRule="auto"/>
      </w:pPr>
    </w:p>
    <w:p w14:paraId="07FDBB43" w14:textId="77777777" w:rsidR="00463009" w:rsidRPr="00800F4D" w:rsidRDefault="00463009" w:rsidP="00800F4D">
      <w:pPr>
        <w:pStyle w:val="ListParagraph"/>
        <w:spacing w:after="0" w:line="240" w:lineRule="auto"/>
        <w:ind w:left="1080"/>
      </w:pPr>
    </w:p>
    <w:p w14:paraId="2C05A9D2" w14:textId="416A8BF1" w:rsidR="00463009" w:rsidRPr="00800F4D" w:rsidRDefault="00463009"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Importance of standards</w:t>
      </w:r>
    </w:p>
    <w:p w14:paraId="60CDFE58" w14:textId="56ED7AE2" w:rsidR="00463009" w:rsidRPr="00800F4D" w:rsidRDefault="00463009" w:rsidP="00800F4D">
      <w:pPr>
        <w:pStyle w:val="ListParagraph"/>
        <w:numPr>
          <w:ilvl w:val="0"/>
          <w:numId w:val="17"/>
        </w:numPr>
        <w:spacing w:after="0" w:line="240" w:lineRule="auto"/>
      </w:pPr>
      <w:r w:rsidRPr="00800F4D">
        <w:t>Encapsulation of best practice</w:t>
      </w:r>
    </w:p>
    <w:p w14:paraId="087D65C6" w14:textId="77777777" w:rsidR="00463009" w:rsidRPr="00800F4D" w:rsidRDefault="00463009" w:rsidP="00800F4D">
      <w:pPr>
        <w:pStyle w:val="ListParagraph"/>
        <w:spacing w:after="0" w:line="240" w:lineRule="auto"/>
        <w:ind w:left="1080"/>
      </w:pPr>
    </w:p>
    <w:p w14:paraId="4DB60C35" w14:textId="0C255CD6" w:rsidR="00463009" w:rsidRPr="00800F4D" w:rsidRDefault="00463009"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Problems with standards</w:t>
      </w:r>
    </w:p>
    <w:p w14:paraId="5BFF3EB2" w14:textId="338BFFCD" w:rsidR="00463009" w:rsidRPr="00800F4D" w:rsidRDefault="00463009" w:rsidP="00800F4D">
      <w:pPr>
        <w:pStyle w:val="ListParagraph"/>
        <w:numPr>
          <w:ilvl w:val="0"/>
          <w:numId w:val="17"/>
        </w:numPr>
        <w:spacing w:after="0" w:line="240" w:lineRule="auto"/>
      </w:pPr>
      <w:r w:rsidRPr="00800F4D">
        <w:t>Not up to date</w:t>
      </w:r>
    </w:p>
    <w:p w14:paraId="3B5B2AF6" w14:textId="0576BEDF" w:rsidR="00463009" w:rsidRPr="00800F4D" w:rsidRDefault="00463009" w:rsidP="00800F4D">
      <w:pPr>
        <w:pStyle w:val="ListParagraph"/>
        <w:numPr>
          <w:ilvl w:val="0"/>
          <w:numId w:val="17"/>
        </w:numPr>
        <w:spacing w:after="0" w:line="240" w:lineRule="auto"/>
      </w:pPr>
      <w:r w:rsidRPr="00800F4D">
        <w:t>Bureaucratic</w:t>
      </w:r>
    </w:p>
    <w:p w14:paraId="1CE12C8C" w14:textId="72A47C03" w:rsidR="00463009" w:rsidRPr="00800F4D" w:rsidRDefault="00463009" w:rsidP="00800F4D">
      <w:pPr>
        <w:pStyle w:val="ListParagraph"/>
        <w:numPr>
          <w:ilvl w:val="0"/>
          <w:numId w:val="17"/>
        </w:numPr>
        <w:spacing w:after="0" w:line="240" w:lineRule="auto"/>
      </w:pPr>
      <w:r w:rsidRPr="00800F4D">
        <w:t>Tedious form filling work</w:t>
      </w:r>
    </w:p>
    <w:p w14:paraId="2B366AFD" w14:textId="77777777" w:rsidR="00463009" w:rsidRPr="00800F4D" w:rsidRDefault="00463009" w:rsidP="00800F4D">
      <w:pPr>
        <w:pStyle w:val="ListParagraph"/>
        <w:spacing w:after="0" w:line="240" w:lineRule="auto"/>
        <w:ind w:left="1080"/>
      </w:pPr>
    </w:p>
    <w:p w14:paraId="61B334F7" w14:textId="2273D762" w:rsidR="00463009" w:rsidRPr="00800F4D" w:rsidRDefault="00463009"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ISO 9001</w:t>
      </w:r>
    </w:p>
    <w:p w14:paraId="3303C564" w14:textId="1C6DC652" w:rsidR="00463009" w:rsidRPr="00800F4D" w:rsidRDefault="00463009" w:rsidP="00800F4D">
      <w:pPr>
        <w:pStyle w:val="ListParagraph"/>
        <w:numPr>
          <w:ilvl w:val="0"/>
          <w:numId w:val="17"/>
        </w:numPr>
        <w:spacing w:after="0" w:line="240" w:lineRule="auto"/>
      </w:pPr>
      <w:r w:rsidRPr="00800F4D">
        <w:t xml:space="preserve">Standards that can be used as a basis for developing quality management systems </w:t>
      </w:r>
    </w:p>
    <w:p w14:paraId="32B8691E" w14:textId="77777777" w:rsidR="00463009" w:rsidRPr="00800F4D" w:rsidRDefault="00463009" w:rsidP="00800F4D">
      <w:pPr>
        <w:spacing w:after="0" w:line="240" w:lineRule="auto"/>
      </w:pPr>
    </w:p>
    <w:p w14:paraId="7ECC1846" w14:textId="068C33A1" w:rsidR="00FB6232" w:rsidRPr="00800F4D" w:rsidRDefault="00FB6232"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Reviews and inspections</w:t>
      </w:r>
    </w:p>
    <w:p w14:paraId="76CC1F13" w14:textId="621D9991" w:rsidR="00FB6232" w:rsidRPr="00800F4D" w:rsidRDefault="00FB6232" w:rsidP="00800F4D">
      <w:pPr>
        <w:pStyle w:val="ListParagraph"/>
        <w:numPr>
          <w:ilvl w:val="0"/>
          <w:numId w:val="17"/>
        </w:numPr>
        <w:spacing w:after="0" w:line="240" w:lineRule="auto"/>
      </w:pPr>
      <w:r w:rsidRPr="00800F4D">
        <w:t>Group examines part or all of a process or system to find potential problems</w:t>
      </w:r>
    </w:p>
    <w:p w14:paraId="24992B17" w14:textId="77777777" w:rsidR="00FB6232" w:rsidRPr="00800F4D" w:rsidRDefault="00FB6232" w:rsidP="00800F4D">
      <w:pPr>
        <w:pStyle w:val="ListParagraph"/>
        <w:spacing w:after="0" w:line="240" w:lineRule="auto"/>
        <w:ind w:left="1080"/>
      </w:pPr>
    </w:p>
    <w:p w14:paraId="2316DBE9" w14:textId="062E8417" w:rsidR="00FB6232" w:rsidRPr="00800F4D" w:rsidRDefault="00FB6232"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Phases in the review process</w:t>
      </w:r>
    </w:p>
    <w:p w14:paraId="3EFF4938" w14:textId="173D2B99" w:rsidR="00FB6232" w:rsidRPr="00800F4D" w:rsidRDefault="007445D4" w:rsidP="00800F4D">
      <w:pPr>
        <w:pStyle w:val="ListParagraph"/>
        <w:numPr>
          <w:ilvl w:val="0"/>
          <w:numId w:val="17"/>
        </w:numPr>
        <w:spacing w:after="0" w:line="240" w:lineRule="auto"/>
      </w:pPr>
      <w:r w:rsidRPr="00800F4D">
        <w:t>Pre-review activities</w:t>
      </w:r>
    </w:p>
    <w:p w14:paraId="53CE6BE5" w14:textId="54822FBC" w:rsidR="007445D4" w:rsidRPr="00800F4D" w:rsidRDefault="007445D4" w:rsidP="00800F4D">
      <w:pPr>
        <w:pStyle w:val="ListParagraph"/>
        <w:numPr>
          <w:ilvl w:val="0"/>
          <w:numId w:val="17"/>
        </w:numPr>
        <w:spacing w:after="0" w:line="240" w:lineRule="auto"/>
      </w:pPr>
      <w:r w:rsidRPr="00800F4D">
        <w:t>Review meeting</w:t>
      </w:r>
    </w:p>
    <w:p w14:paraId="66B54E1A" w14:textId="20BE459B" w:rsidR="007445D4" w:rsidRPr="00800F4D" w:rsidRDefault="007445D4" w:rsidP="00800F4D">
      <w:pPr>
        <w:pStyle w:val="ListParagraph"/>
        <w:numPr>
          <w:ilvl w:val="0"/>
          <w:numId w:val="17"/>
        </w:numPr>
        <w:spacing w:after="0" w:line="240" w:lineRule="auto"/>
      </w:pPr>
      <w:r w:rsidRPr="00800F4D">
        <w:t>Post review activities</w:t>
      </w:r>
    </w:p>
    <w:p w14:paraId="3E81078D" w14:textId="77777777" w:rsidR="007445D4" w:rsidRPr="00800F4D" w:rsidRDefault="007445D4" w:rsidP="00800F4D">
      <w:pPr>
        <w:pStyle w:val="ListParagraph"/>
        <w:spacing w:after="0" w:line="240" w:lineRule="auto"/>
        <w:ind w:left="1080"/>
      </w:pPr>
    </w:p>
    <w:p w14:paraId="770B878F" w14:textId="324724FF" w:rsidR="007445D4" w:rsidRPr="00800F4D" w:rsidRDefault="007445D4"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Quality in agile</w:t>
      </w:r>
    </w:p>
    <w:p w14:paraId="105C62E7" w14:textId="3A4ECE3A" w:rsidR="007445D4" w:rsidRPr="00800F4D" w:rsidRDefault="007445D4" w:rsidP="00800F4D">
      <w:pPr>
        <w:pStyle w:val="ListParagraph"/>
        <w:numPr>
          <w:ilvl w:val="0"/>
          <w:numId w:val="17"/>
        </w:numPr>
        <w:spacing w:after="0" w:line="240" w:lineRule="auto"/>
      </w:pPr>
      <w:r w:rsidRPr="00800F4D">
        <w:t>Shared good practice</w:t>
      </w:r>
    </w:p>
    <w:p w14:paraId="76DE56F5" w14:textId="77777777" w:rsidR="007445D4" w:rsidRPr="00800F4D" w:rsidRDefault="007445D4" w:rsidP="00800F4D">
      <w:pPr>
        <w:pStyle w:val="ListParagraph"/>
        <w:spacing w:after="0" w:line="240" w:lineRule="auto"/>
        <w:ind w:left="1080"/>
      </w:pPr>
    </w:p>
    <w:p w14:paraId="4ABAE5EC" w14:textId="0506B1CA" w:rsidR="007445D4" w:rsidRPr="00800F4D" w:rsidRDefault="006571A0"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Pair programming</w:t>
      </w:r>
    </w:p>
    <w:p w14:paraId="7F135E61" w14:textId="5449B911" w:rsidR="007445D4" w:rsidRPr="00800F4D" w:rsidRDefault="006571A0" w:rsidP="00800F4D">
      <w:pPr>
        <w:pStyle w:val="ListParagraph"/>
        <w:numPr>
          <w:ilvl w:val="0"/>
          <w:numId w:val="17"/>
        </w:numPr>
        <w:spacing w:after="0" w:line="240" w:lineRule="auto"/>
      </w:pPr>
      <w:r w:rsidRPr="00800F4D">
        <w:t>2 people are responsible for code development</w:t>
      </w:r>
    </w:p>
    <w:p w14:paraId="2518B2AA" w14:textId="77777777" w:rsidR="007445D4" w:rsidRPr="00800F4D" w:rsidRDefault="007445D4" w:rsidP="00800F4D">
      <w:pPr>
        <w:spacing w:after="0" w:line="240" w:lineRule="auto"/>
      </w:pPr>
    </w:p>
    <w:p w14:paraId="2F1218DC" w14:textId="7015B3B9" w:rsidR="006571A0" w:rsidRPr="00800F4D" w:rsidRDefault="006571A0"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Software Metric</w:t>
      </w:r>
    </w:p>
    <w:p w14:paraId="645085CA" w14:textId="56654D83" w:rsidR="006571A0" w:rsidRPr="00800F4D" w:rsidRDefault="006571A0" w:rsidP="00800F4D">
      <w:pPr>
        <w:pStyle w:val="ListParagraph"/>
        <w:numPr>
          <w:ilvl w:val="0"/>
          <w:numId w:val="17"/>
        </w:numPr>
        <w:spacing w:after="0" w:line="240" w:lineRule="auto"/>
      </w:pPr>
      <w:r w:rsidRPr="00800F4D">
        <w:t>Any type of measurement related to software system</w:t>
      </w:r>
    </w:p>
    <w:p w14:paraId="0029765F" w14:textId="77777777" w:rsidR="006571A0" w:rsidRPr="00800F4D" w:rsidRDefault="006571A0" w:rsidP="00800F4D">
      <w:pPr>
        <w:spacing w:after="0" w:line="240" w:lineRule="auto"/>
      </w:pPr>
    </w:p>
    <w:p w14:paraId="5DCA4C63" w14:textId="4ED8F39F" w:rsidR="006571A0" w:rsidRPr="00800F4D" w:rsidRDefault="006571A0" w:rsidP="00800F4D">
      <w:pPr>
        <w:pStyle w:val="ListNumber"/>
        <w:numPr>
          <w:ilvl w:val="0"/>
          <w:numId w:val="46"/>
        </w:numPr>
        <w:spacing w:before="0" w:after="0"/>
        <w:rPr>
          <w:rFonts w:asciiTheme="minorHAnsi" w:hAnsiTheme="minorHAnsi"/>
          <w:sz w:val="22"/>
          <w:szCs w:val="22"/>
        </w:rPr>
      </w:pPr>
      <w:r w:rsidRPr="00800F4D">
        <w:rPr>
          <w:rFonts w:asciiTheme="minorHAnsi" w:hAnsiTheme="minorHAnsi"/>
          <w:sz w:val="22"/>
          <w:szCs w:val="22"/>
        </w:rPr>
        <w:t>Metrics assumptions</w:t>
      </w:r>
    </w:p>
    <w:p w14:paraId="34E14DC1" w14:textId="420027C9" w:rsidR="006571A0" w:rsidRPr="00800F4D" w:rsidRDefault="006571A0" w:rsidP="00800F4D">
      <w:pPr>
        <w:pStyle w:val="ListParagraph"/>
        <w:numPr>
          <w:ilvl w:val="0"/>
          <w:numId w:val="17"/>
        </w:numPr>
        <w:spacing w:after="0" w:line="240" w:lineRule="auto"/>
      </w:pPr>
      <w:r w:rsidRPr="00800F4D">
        <w:t>Software property can be measured accurately</w:t>
      </w:r>
    </w:p>
    <w:p w14:paraId="434AE566" w14:textId="77777777" w:rsidR="007445D4" w:rsidRPr="00800F4D" w:rsidRDefault="007445D4" w:rsidP="00800F4D">
      <w:pPr>
        <w:spacing w:after="0" w:line="240" w:lineRule="auto"/>
      </w:pPr>
    </w:p>
    <w:p w14:paraId="4380DB84" w14:textId="56A43E0D" w:rsidR="00EB055B" w:rsidRPr="00800F4D" w:rsidRDefault="006E5134" w:rsidP="00800F4D">
      <w:pPr>
        <w:pStyle w:val="Heading1"/>
      </w:pPr>
      <w:r w:rsidRPr="00800F4D">
        <w:lastRenderedPageBreak/>
        <w:t xml:space="preserve">Lesson 12 </w:t>
      </w:r>
      <w:r w:rsidR="00EB055B" w:rsidRPr="00800F4D">
        <w:t xml:space="preserve">Flashcards (Chapter </w:t>
      </w:r>
      <w:r w:rsidR="00EC78AA" w:rsidRPr="00800F4D">
        <w:t>25</w:t>
      </w:r>
      <w:r w:rsidRPr="00800F4D">
        <w:t>: Configuration Management</w:t>
      </w:r>
      <w:r w:rsidR="00EB055B" w:rsidRPr="00800F4D">
        <w:t>)</w:t>
      </w:r>
    </w:p>
    <w:p w14:paraId="53652BB6" w14:textId="77777777" w:rsidR="00EB055B" w:rsidRPr="00800F4D" w:rsidRDefault="00EB055B" w:rsidP="00800F4D">
      <w:pPr>
        <w:spacing w:after="0" w:line="240" w:lineRule="auto"/>
      </w:pPr>
    </w:p>
    <w:p w14:paraId="7DFD263E" w14:textId="1258F30F" w:rsidR="006E5134"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C</w:t>
      </w:r>
      <w:r w:rsidR="006E5134" w:rsidRPr="00800F4D">
        <w:rPr>
          <w:rFonts w:asciiTheme="minorHAnsi" w:hAnsiTheme="minorHAnsi"/>
          <w:sz w:val="22"/>
          <w:szCs w:val="22"/>
        </w:rPr>
        <w:t>onfiguration management</w:t>
      </w:r>
    </w:p>
    <w:p w14:paraId="73B11BDF" w14:textId="15E0E123" w:rsidR="006E5134" w:rsidRPr="00800F4D" w:rsidRDefault="003C6047" w:rsidP="00800F4D">
      <w:pPr>
        <w:pStyle w:val="ListParagraph"/>
        <w:numPr>
          <w:ilvl w:val="0"/>
          <w:numId w:val="17"/>
        </w:numPr>
        <w:spacing w:after="0" w:line="240" w:lineRule="auto"/>
      </w:pPr>
      <w:r w:rsidRPr="00800F4D">
        <w:t>CM is essential for projects to control changes made</w:t>
      </w:r>
      <w:r w:rsidR="006E5134" w:rsidRPr="00800F4D">
        <w:t>.</w:t>
      </w:r>
    </w:p>
    <w:p w14:paraId="6C8723E2" w14:textId="77777777" w:rsidR="006E5134" w:rsidRPr="00800F4D" w:rsidRDefault="006E5134" w:rsidP="00800F4D">
      <w:pPr>
        <w:pStyle w:val="ListNumber"/>
        <w:spacing w:before="0" w:after="0"/>
        <w:rPr>
          <w:rFonts w:asciiTheme="minorHAnsi" w:hAnsiTheme="minorHAnsi"/>
          <w:sz w:val="22"/>
          <w:szCs w:val="22"/>
        </w:rPr>
      </w:pPr>
    </w:p>
    <w:p w14:paraId="17788845" w14:textId="6F29B721" w:rsidR="006E5134"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CM activities</w:t>
      </w:r>
    </w:p>
    <w:p w14:paraId="06107997" w14:textId="379D1FC2" w:rsidR="006E5134" w:rsidRPr="00800F4D" w:rsidRDefault="003C6047" w:rsidP="00800F4D">
      <w:pPr>
        <w:pStyle w:val="ListParagraph"/>
        <w:numPr>
          <w:ilvl w:val="0"/>
          <w:numId w:val="17"/>
        </w:numPr>
        <w:spacing w:after="0" w:line="240" w:lineRule="auto"/>
      </w:pPr>
      <w:r w:rsidRPr="00800F4D">
        <w:t>Version management</w:t>
      </w:r>
    </w:p>
    <w:p w14:paraId="5AC3BAC9" w14:textId="10C5C31C" w:rsidR="003C6047" w:rsidRPr="00800F4D" w:rsidRDefault="003C6047" w:rsidP="00800F4D">
      <w:pPr>
        <w:pStyle w:val="ListParagraph"/>
        <w:numPr>
          <w:ilvl w:val="0"/>
          <w:numId w:val="17"/>
        </w:numPr>
        <w:spacing w:after="0" w:line="240" w:lineRule="auto"/>
      </w:pPr>
      <w:r w:rsidRPr="00800F4D">
        <w:t>System building</w:t>
      </w:r>
    </w:p>
    <w:p w14:paraId="643CEFBB" w14:textId="1DBA4480" w:rsidR="003C6047" w:rsidRPr="00800F4D" w:rsidRDefault="003C6047" w:rsidP="00800F4D">
      <w:pPr>
        <w:pStyle w:val="ListParagraph"/>
        <w:numPr>
          <w:ilvl w:val="0"/>
          <w:numId w:val="17"/>
        </w:numPr>
        <w:spacing w:after="0" w:line="240" w:lineRule="auto"/>
      </w:pPr>
      <w:r w:rsidRPr="00800F4D">
        <w:t>Change management</w:t>
      </w:r>
    </w:p>
    <w:p w14:paraId="0DDACB69" w14:textId="7DD96A3F" w:rsidR="003C6047" w:rsidRPr="00800F4D" w:rsidRDefault="003C6047" w:rsidP="00800F4D">
      <w:pPr>
        <w:pStyle w:val="ListParagraph"/>
        <w:numPr>
          <w:ilvl w:val="0"/>
          <w:numId w:val="17"/>
        </w:numPr>
        <w:spacing w:after="0" w:line="240" w:lineRule="auto"/>
      </w:pPr>
      <w:r w:rsidRPr="00800F4D">
        <w:t>Release management</w:t>
      </w:r>
    </w:p>
    <w:p w14:paraId="41154403" w14:textId="77777777" w:rsidR="006E5134" w:rsidRPr="00800F4D" w:rsidRDefault="006E5134" w:rsidP="00800F4D">
      <w:pPr>
        <w:tabs>
          <w:tab w:val="left" w:pos="720"/>
        </w:tabs>
        <w:spacing w:after="0" w:line="240" w:lineRule="auto"/>
      </w:pPr>
    </w:p>
    <w:p w14:paraId="67DEFCBB" w14:textId="6240D573" w:rsidR="006E5134"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Configuration management and Agile</w:t>
      </w:r>
    </w:p>
    <w:p w14:paraId="732A6078" w14:textId="29EF5785" w:rsidR="006E5134" w:rsidRPr="00800F4D" w:rsidRDefault="003C6047" w:rsidP="00800F4D">
      <w:pPr>
        <w:pStyle w:val="ListParagraph"/>
        <w:numPr>
          <w:ilvl w:val="0"/>
          <w:numId w:val="17"/>
        </w:numPr>
        <w:spacing w:after="0" w:line="240" w:lineRule="auto"/>
      </w:pPr>
      <w:r w:rsidRPr="00800F4D">
        <w:t>Cannot do Agile without CM</w:t>
      </w:r>
      <w:r w:rsidR="006E5134" w:rsidRPr="00800F4D">
        <w:t>.</w:t>
      </w:r>
    </w:p>
    <w:p w14:paraId="3BC3C70B" w14:textId="77777777" w:rsidR="006E5134" w:rsidRPr="00800F4D" w:rsidRDefault="006E5134" w:rsidP="00800F4D">
      <w:pPr>
        <w:pStyle w:val="ListNumber"/>
        <w:spacing w:before="0" w:after="0"/>
        <w:rPr>
          <w:rFonts w:asciiTheme="minorHAnsi" w:hAnsiTheme="minorHAnsi"/>
          <w:sz w:val="22"/>
          <w:szCs w:val="22"/>
        </w:rPr>
      </w:pPr>
    </w:p>
    <w:p w14:paraId="5F3112FF" w14:textId="5FB8117C" w:rsidR="00E03C97"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Development system platform</w:t>
      </w:r>
    </w:p>
    <w:p w14:paraId="78B2B107" w14:textId="3ACAEBED" w:rsidR="00E03C97" w:rsidRPr="00800F4D" w:rsidRDefault="00E03C97" w:rsidP="00800F4D">
      <w:pPr>
        <w:pStyle w:val="ListParagraph"/>
        <w:numPr>
          <w:ilvl w:val="0"/>
          <w:numId w:val="17"/>
        </w:numPr>
        <w:spacing w:after="0" w:line="240" w:lineRule="auto"/>
      </w:pPr>
      <w:r w:rsidRPr="00800F4D">
        <w:t>Platform where source code is created and edited.</w:t>
      </w:r>
    </w:p>
    <w:p w14:paraId="3383AF5E" w14:textId="77777777" w:rsidR="00E03C97" w:rsidRPr="00800F4D" w:rsidRDefault="00E03C97" w:rsidP="00800F4D">
      <w:pPr>
        <w:pStyle w:val="ListNumber"/>
        <w:spacing w:before="0" w:after="0"/>
        <w:ind w:left="720" w:firstLine="0"/>
        <w:rPr>
          <w:rFonts w:asciiTheme="minorHAnsi" w:hAnsiTheme="minorHAnsi"/>
          <w:sz w:val="22"/>
          <w:szCs w:val="22"/>
        </w:rPr>
      </w:pPr>
    </w:p>
    <w:p w14:paraId="0DB7265E" w14:textId="01D5119A" w:rsidR="00E03C97"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Build server platform</w:t>
      </w:r>
    </w:p>
    <w:p w14:paraId="41B65C23" w14:textId="76C3FBF8" w:rsidR="00E03C97" w:rsidRPr="00800F4D" w:rsidRDefault="00E03C97" w:rsidP="00800F4D">
      <w:pPr>
        <w:pStyle w:val="ListParagraph"/>
        <w:numPr>
          <w:ilvl w:val="0"/>
          <w:numId w:val="17"/>
        </w:numPr>
        <w:spacing w:after="0" w:line="240" w:lineRule="auto"/>
      </w:pPr>
      <w:r w:rsidRPr="00800F4D">
        <w:t>Platform where source code is compiled and managed.</w:t>
      </w:r>
    </w:p>
    <w:p w14:paraId="3E839915" w14:textId="77777777" w:rsidR="00E03C97" w:rsidRPr="00800F4D" w:rsidRDefault="00E03C97" w:rsidP="0096415A">
      <w:pPr>
        <w:spacing w:after="0" w:line="240" w:lineRule="auto"/>
      </w:pPr>
    </w:p>
    <w:p w14:paraId="7CB88044" w14:textId="6CB84617" w:rsidR="00E03C97"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Target environment platform</w:t>
      </w:r>
    </w:p>
    <w:p w14:paraId="25C8BD21" w14:textId="180051E6" w:rsidR="00E03C97" w:rsidRPr="00800F4D" w:rsidRDefault="00E03C97" w:rsidP="00800F4D">
      <w:pPr>
        <w:pStyle w:val="ListParagraph"/>
        <w:numPr>
          <w:ilvl w:val="0"/>
          <w:numId w:val="17"/>
        </w:numPr>
        <w:spacing w:after="0" w:line="240" w:lineRule="auto"/>
      </w:pPr>
      <w:r w:rsidRPr="00800F4D">
        <w:t>Platform where the built system is executed</w:t>
      </w:r>
    </w:p>
    <w:p w14:paraId="1FE12289" w14:textId="77777777" w:rsidR="006E5134" w:rsidRPr="00800F4D" w:rsidRDefault="006E5134" w:rsidP="00800F4D">
      <w:pPr>
        <w:pStyle w:val="ListParagraph"/>
        <w:spacing w:after="0" w:line="240" w:lineRule="auto"/>
        <w:ind w:left="1080"/>
      </w:pPr>
    </w:p>
    <w:p w14:paraId="19D88A16" w14:textId="2C25ACBF" w:rsidR="006E5134"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C</w:t>
      </w:r>
      <w:r w:rsidR="006E5134" w:rsidRPr="00800F4D">
        <w:rPr>
          <w:rFonts w:asciiTheme="minorHAnsi" w:hAnsiTheme="minorHAnsi"/>
          <w:sz w:val="22"/>
          <w:szCs w:val="22"/>
        </w:rPr>
        <w:t>hange management process</w:t>
      </w:r>
      <w:r w:rsidRPr="00800F4D">
        <w:rPr>
          <w:rFonts w:asciiTheme="minorHAnsi" w:hAnsiTheme="minorHAnsi"/>
          <w:sz w:val="22"/>
          <w:szCs w:val="22"/>
        </w:rPr>
        <w:t xml:space="preserve"> objectives</w:t>
      </w:r>
    </w:p>
    <w:p w14:paraId="23362ECF" w14:textId="77777777" w:rsidR="006E5134" w:rsidRPr="00800F4D" w:rsidRDefault="006E5134" w:rsidP="00800F4D">
      <w:pPr>
        <w:pStyle w:val="ListParagraph"/>
        <w:numPr>
          <w:ilvl w:val="0"/>
          <w:numId w:val="17"/>
        </w:numPr>
        <w:spacing w:after="0" w:line="240" w:lineRule="auto"/>
      </w:pPr>
      <w:r w:rsidRPr="00800F4D">
        <w:t>To analyse the costs and benefits of proposed changes, approving changes that are worthwhile, and tracking which components of the system have been changed.</w:t>
      </w:r>
    </w:p>
    <w:p w14:paraId="70AE733E" w14:textId="77777777" w:rsidR="006E5134" w:rsidRPr="00800F4D" w:rsidRDefault="006E5134" w:rsidP="00800F4D">
      <w:pPr>
        <w:pStyle w:val="ListNumber"/>
        <w:spacing w:before="0" w:after="0"/>
        <w:rPr>
          <w:rFonts w:asciiTheme="minorHAnsi" w:hAnsiTheme="minorHAnsi"/>
          <w:sz w:val="22"/>
          <w:szCs w:val="22"/>
        </w:rPr>
      </w:pPr>
    </w:p>
    <w:p w14:paraId="3C10AFD2" w14:textId="1DFD87C3" w:rsidR="00E03C97"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System version</w:t>
      </w:r>
    </w:p>
    <w:p w14:paraId="6735D1DF" w14:textId="50A94A2E" w:rsidR="00E03C97" w:rsidRPr="00800F4D" w:rsidRDefault="00E03C97" w:rsidP="00800F4D">
      <w:pPr>
        <w:pStyle w:val="ListParagraph"/>
        <w:numPr>
          <w:ilvl w:val="0"/>
          <w:numId w:val="17"/>
        </w:numPr>
        <w:spacing w:after="0" w:line="240" w:lineRule="auto"/>
      </w:pPr>
      <w:r w:rsidRPr="00800F4D">
        <w:t xml:space="preserve">An instance of a system that differs, in some ways, from other instances. </w:t>
      </w:r>
    </w:p>
    <w:p w14:paraId="557F2163" w14:textId="77777777" w:rsidR="00E03C97" w:rsidRPr="00800F4D" w:rsidRDefault="00E03C97" w:rsidP="00800F4D">
      <w:pPr>
        <w:pStyle w:val="ListParagraph"/>
        <w:spacing w:after="0" w:line="240" w:lineRule="auto"/>
        <w:ind w:left="1080"/>
      </w:pPr>
    </w:p>
    <w:p w14:paraId="16C135E6" w14:textId="2D0F7AB8" w:rsidR="00E03C97" w:rsidRPr="00800F4D" w:rsidRDefault="00E03C9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System release</w:t>
      </w:r>
    </w:p>
    <w:p w14:paraId="0D3D82E3" w14:textId="659663CA" w:rsidR="00E03C97" w:rsidRPr="00800F4D" w:rsidRDefault="00E03C97" w:rsidP="00800F4D">
      <w:pPr>
        <w:pStyle w:val="ListParagraph"/>
        <w:numPr>
          <w:ilvl w:val="0"/>
          <w:numId w:val="17"/>
        </w:numPr>
        <w:spacing w:after="0" w:line="240" w:lineRule="auto"/>
      </w:pPr>
      <w:r w:rsidRPr="00800F4D">
        <w:t>A version that is released to customers.</w:t>
      </w:r>
    </w:p>
    <w:p w14:paraId="6DD5894A" w14:textId="77777777" w:rsidR="006E5134" w:rsidRPr="00800F4D" w:rsidRDefault="006E5134" w:rsidP="00800F4D">
      <w:pPr>
        <w:spacing w:after="0" w:line="240" w:lineRule="auto"/>
      </w:pPr>
    </w:p>
    <w:p w14:paraId="533BC558" w14:textId="582E9C9D" w:rsidR="006E5134"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Large systems and Configuration Management</w:t>
      </w:r>
    </w:p>
    <w:p w14:paraId="370EB389" w14:textId="6EB0FF34" w:rsidR="006E5134" w:rsidRPr="00800F4D" w:rsidRDefault="003C6047" w:rsidP="00800F4D">
      <w:pPr>
        <w:pStyle w:val="ListParagraph"/>
        <w:numPr>
          <w:ilvl w:val="0"/>
          <w:numId w:val="17"/>
        </w:numPr>
        <w:spacing w:after="0" w:line="240" w:lineRule="auto"/>
      </w:pPr>
      <w:r w:rsidRPr="00800F4D">
        <w:t>For large systems, never just one working version of the system</w:t>
      </w:r>
    </w:p>
    <w:p w14:paraId="0C87FC2B" w14:textId="77777777" w:rsidR="003C6047" w:rsidRPr="00800F4D" w:rsidRDefault="003C6047" w:rsidP="00800F4D">
      <w:pPr>
        <w:spacing w:after="0" w:line="240" w:lineRule="auto"/>
      </w:pPr>
    </w:p>
    <w:p w14:paraId="57E1A867" w14:textId="2F011C9A" w:rsidR="003C6047"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Version Management</w:t>
      </w:r>
    </w:p>
    <w:p w14:paraId="07066CC2" w14:textId="798416DC" w:rsidR="003C6047" w:rsidRPr="00800F4D" w:rsidRDefault="003C6047" w:rsidP="00800F4D">
      <w:pPr>
        <w:pStyle w:val="ListParagraph"/>
        <w:numPr>
          <w:ilvl w:val="0"/>
          <w:numId w:val="17"/>
        </w:numPr>
        <w:spacing w:after="0" w:line="240" w:lineRule="auto"/>
      </w:pPr>
      <w:r w:rsidRPr="00800F4D">
        <w:t>Keeping track of different versions of software components</w:t>
      </w:r>
    </w:p>
    <w:p w14:paraId="5B6DE51D" w14:textId="77777777" w:rsidR="003C6047" w:rsidRPr="00800F4D" w:rsidRDefault="003C6047" w:rsidP="00800F4D">
      <w:pPr>
        <w:spacing w:after="0" w:line="240" w:lineRule="auto"/>
      </w:pPr>
    </w:p>
    <w:p w14:paraId="21FB78A8" w14:textId="07C2D938" w:rsidR="003C6047"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Public repository and Private workspaces</w:t>
      </w:r>
    </w:p>
    <w:p w14:paraId="475086D1" w14:textId="711AD04A" w:rsidR="003C6047" w:rsidRPr="00800F4D" w:rsidRDefault="003C6047" w:rsidP="00800F4D">
      <w:pPr>
        <w:pStyle w:val="ListParagraph"/>
        <w:numPr>
          <w:ilvl w:val="0"/>
          <w:numId w:val="17"/>
        </w:numPr>
        <w:spacing w:after="0" w:line="240" w:lineRule="auto"/>
      </w:pPr>
      <w:r w:rsidRPr="00800F4D">
        <w:t>Project repository (Master version) and private workspace (checked out developer copy)</w:t>
      </w:r>
    </w:p>
    <w:p w14:paraId="2CB5A2BE" w14:textId="77777777" w:rsidR="003C6047" w:rsidRPr="00800F4D" w:rsidRDefault="003C6047" w:rsidP="00800F4D">
      <w:pPr>
        <w:spacing w:after="0" w:line="240" w:lineRule="auto"/>
      </w:pPr>
    </w:p>
    <w:p w14:paraId="4F31103D" w14:textId="2B8FE6D6" w:rsidR="003C6047" w:rsidRPr="00800F4D" w:rsidRDefault="003C6047"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 xml:space="preserve">Most popular open source </w:t>
      </w:r>
      <w:r w:rsidR="00140D02" w:rsidRPr="00800F4D">
        <w:rPr>
          <w:rFonts w:asciiTheme="minorHAnsi" w:hAnsiTheme="minorHAnsi"/>
          <w:sz w:val="22"/>
          <w:szCs w:val="22"/>
        </w:rPr>
        <w:t>version management system</w:t>
      </w:r>
      <w:r w:rsidRPr="00800F4D">
        <w:rPr>
          <w:rFonts w:asciiTheme="minorHAnsi" w:hAnsiTheme="minorHAnsi"/>
          <w:sz w:val="22"/>
          <w:szCs w:val="22"/>
        </w:rPr>
        <w:t xml:space="preserve"> </w:t>
      </w:r>
    </w:p>
    <w:p w14:paraId="2848DD5C" w14:textId="1A06DEDC" w:rsidR="003C6047" w:rsidRPr="00800F4D" w:rsidRDefault="00140D02" w:rsidP="00800F4D">
      <w:pPr>
        <w:pStyle w:val="ListParagraph"/>
        <w:numPr>
          <w:ilvl w:val="0"/>
          <w:numId w:val="17"/>
        </w:numPr>
        <w:spacing w:after="0" w:line="240" w:lineRule="auto"/>
      </w:pPr>
      <w:r w:rsidRPr="00800F4D">
        <w:t>Git</w:t>
      </w:r>
    </w:p>
    <w:p w14:paraId="14A0627C" w14:textId="77777777" w:rsidR="00140D02" w:rsidRPr="00800F4D" w:rsidRDefault="00140D02" w:rsidP="00800F4D">
      <w:pPr>
        <w:spacing w:after="0" w:line="240" w:lineRule="auto"/>
      </w:pPr>
    </w:p>
    <w:p w14:paraId="67EEEA3D" w14:textId="78DE48C5" w:rsidR="00140D02" w:rsidRPr="00800F4D" w:rsidRDefault="00140D02"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Release  Management</w:t>
      </w:r>
    </w:p>
    <w:p w14:paraId="539D1308" w14:textId="68ECC7A3" w:rsidR="00140D02" w:rsidRPr="00800F4D" w:rsidRDefault="00140D02" w:rsidP="00800F4D">
      <w:pPr>
        <w:pStyle w:val="ListParagraph"/>
        <w:numPr>
          <w:ilvl w:val="0"/>
          <w:numId w:val="17"/>
        </w:numPr>
        <w:spacing w:after="0" w:line="240" w:lineRule="auto"/>
      </w:pPr>
      <w:r w:rsidRPr="00800F4D">
        <w:t>Version of a software system that is distributed to customers</w:t>
      </w:r>
    </w:p>
    <w:p w14:paraId="5EB3999F" w14:textId="77777777" w:rsidR="00140D02" w:rsidRPr="00800F4D" w:rsidRDefault="00140D02" w:rsidP="00800F4D">
      <w:pPr>
        <w:spacing w:after="0" w:line="240" w:lineRule="auto"/>
      </w:pPr>
    </w:p>
    <w:p w14:paraId="2B1947B3" w14:textId="597F9A33" w:rsidR="00140D02" w:rsidRPr="00800F4D" w:rsidRDefault="00140D02"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Release tracking</w:t>
      </w:r>
    </w:p>
    <w:p w14:paraId="03E056D4" w14:textId="3EA6D38D" w:rsidR="00140D02" w:rsidRPr="00800F4D" w:rsidRDefault="00140D02" w:rsidP="00800F4D">
      <w:pPr>
        <w:pStyle w:val="ListParagraph"/>
        <w:numPr>
          <w:ilvl w:val="0"/>
          <w:numId w:val="17"/>
        </w:numPr>
        <w:spacing w:after="0" w:line="240" w:lineRule="auto"/>
      </w:pPr>
      <w:r w:rsidRPr="00800F4D">
        <w:t>Need to be able to reproduce exactly software that has been delivered to a particular customer.</w:t>
      </w:r>
    </w:p>
    <w:p w14:paraId="15726D3A" w14:textId="77777777" w:rsidR="00140D02" w:rsidRPr="00800F4D" w:rsidRDefault="00140D02" w:rsidP="00800F4D">
      <w:pPr>
        <w:spacing w:after="0" w:line="240" w:lineRule="auto"/>
      </w:pPr>
    </w:p>
    <w:p w14:paraId="61D513B9" w14:textId="66F1BDF4" w:rsidR="00140D02" w:rsidRPr="00800F4D" w:rsidRDefault="00140D02" w:rsidP="00800F4D">
      <w:pPr>
        <w:pStyle w:val="ListNumber"/>
        <w:numPr>
          <w:ilvl w:val="0"/>
          <w:numId w:val="47"/>
        </w:numPr>
        <w:spacing w:before="0" w:after="0"/>
        <w:rPr>
          <w:rFonts w:asciiTheme="minorHAnsi" w:hAnsiTheme="minorHAnsi"/>
          <w:sz w:val="22"/>
          <w:szCs w:val="22"/>
        </w:rPr>
      </w:pPr>
      <w:r w:rsidRPr="00800F4D">
        <w:rPr>
          <w:rFonts w:asciiTheme="minorHAnsi" w:hAnsiTheme="minorHAnsi"/>
          <w:sz w:val="22"/>
          <w:szCs w:val="22"/>
        </w:rPr>
        <w:t>Software as a Service</w:t>
      </w:r>
    </w:p>
    <w:p w14:paraId="46628F40" w14:textId="39AAD969" w:rsidR="00140D02" w:rsidRPr="00800F4D" w:rsidRDefault="00140D02" w:rsidP="00800F4D">
      <w:pPr>
        <w:pStyle w:val="ListParagraph"/>
        <w:numPr>
          <w:ilvl w:val="0"/>
          <w:numId w:val="17"/>
        </w:numPr>
        <w:spacing w:after="0" w:line="240" w:lineRule="auto"/>
      </w:pPr>
      <w:r w:rsidRPr="00800F4D">
        <w:t>Reduces problems of release management</w:t>
      </w:r>
    </w:p>
    <w:p w14:paraId="46BDBCD5" w14:textId="26514266" w:rsidR="00140D02" w:rsidRPr="00800F4D" w:rsidRDefault="00140D02" w:rsidP="00800F4D">
      <w:pPr>
        <w:pStyle w:val="ListParagraph"/>
        <w:numPr>
          <w:ilvl w:val="0"/>
          <w:numId w:val="17"/>
        </w:numPr>
        <w:spacing w:after="0" w:line="240" w:lineRule="auto"/>
      </w:pPr>
      <w:r w:rsidRPr="00800F4D">
        <w:t>Software provider is responsible for replacing existing release with a new release</w:t>
      </w:r>
    </w:p>
    <w:p w14:paraId="4E1E6B6E" w14:textId="6311332C" w:rsidR="00140D02" w:rsidRPr="00800F4D" w:rsidRDefault="00140D02" w:rsidP="00800F4D">
      <w:pPr>
        <w:pStyle w:val="ListNumber"/>
        <w:tabs>
          <w:tab w:val="clear" w:pos="1134"/>
          <w:tab w:val="clear" w:pos="1701"/>
          <w:tab w:val="clear" w:pos="2268"/>
          <w:tab w:val="clear" w:pos="2835"/>
          <w:tab w:val="left" w:pos="3495"/>
        </w:tabs>
        <w:spacing w:before="0" w:after="0"/>
        <w:ind w:left="720" w:firstLine="0"/>
        <w:rPr>
          <w:rFonts w:asciiTheme="minorHAnsi" w:hAnsiTheme="minorHAnsi"/>
          <w:sz w:val="22"/>
          <w:szCs w:val="22"/>
        </w:rPr>
      </w:pPr>
      <w:r w:rsidRPr="00800F4D">
        <w:rPr>
          <w:rFonts w:asciiTheme="minorHAnsi" w:hAnsiTheme="minorHAnsi"/>
          <w:sz w:val="22"/>
          <w:szCs w:val="22"/>
        </w:rPr>
        <w:tab/>
      </w:r>
    </w:p>
    <w:p w14:paraId="7D99EEFD" w14:textId="77777777" w:rsidR="00140D02" w:rsidRPr="00800F4D" w:rsidRDefault="00140D02" w:rsidP="00800F4D">
      <w:pPr>
        <w:spacing w:after="0" w:line="240" w:lineRule="auto"/>
      </w:pPr>
    </w:p>
    <w:p w14:paraId="506FAA5A" w14:textId="77777777" w:rsidR="00140D02" w:rsidRPr="00800F4D" w:rsidRDefault="00140D02" w:rsidP="00800F4D">
      <w:pPr>
        <w:pStyle w:val="ListNumber"/>
        <w:spacing w:before="0" w:after="0"/>
        <w:ind w:left="720" w:firstLine="0"/>
        <w:rPr>
          <w:rFonts w:asciiTheme="minorHAnsi" w:hAnsiTheme="minorHAnsi"/>
          <w:sz w:val="22"/>
          <w:szCs w:val="22"/>
        </w:rPr>
      </w:pPr>
    </w:p>
    <w:p w14:paraId="4BEFF0D3" w14:textId="77777777" w:rsidR="00140D02" w:rsidRPr="00800F4D" w:rsidRDefault="00140D02" w:rsidP="00800F4D">
      <w:pPr>
        <w:pStyle w:val="ListNumber"/>
        <w:spacing w:before="0" w:after="0"/>
        <w:ind w:left="720" w:firstLine="0"/>
        <w:rPr>
          <w:rFonts w:asciiTheme="minorHAnsi" w:hAnsiTheme="minorHAnsi"/>
          <w:sz w:val="22"/>
          <w:szCs w:val="22"/>
        </w:rPr>
      </w:pPr>
    </w:p>
    <w:p w14:paraId="1C871330" w14:textId="77777777" w:rsidR="003C6047" w:rsidRPr="00800F4D" w:rsidRDefault="003C6047" w:rsidP="00800F4D">
      <w:pPr>
        <w:pStyle w:val="ListNumber"/>
        <w:spacing w:before="0" w:after="0"/>
        <w:ind w:left="720" w:firstLine="0"/>
        <w:rPr>
          <w:rFonts w:asciiTheme="minorHAnsi" w:hAnsiTheme="minorHAnsi"/>
          <w:sz w:val="22"/>
          <w:szCs w:val="22"/>
        </w:rPr>
      </w:pPr>
    </w:p>
    <w:p w14:paraId="4A0A5E31" w14:textId="77777777" w:rsidR="006E5134" w:rsidRPr="00800F4D" w:rsidRDefault="006E5134" w:rsidP="00800F4D">
      <w:pPr>
        <w:pStyle w:val="ListNumber"/>
        <w:spacing w:before="0" w:after="0"/>
        <w:ind w:left="720" w:firstLine="0"/>
        <w:rPr>
          <w:rFonts w:asciiTheme="minorHAnsi" w:hAnsiTheme="minorHAnsi"/>
          <w:sz w:val="22"/>
          <w:szCs w:val="22"/>
        </w:rPr>
      </w:pPr>
    </w:p>
    <w:p w14:paraId="11D18B12" w14:textId="21358F52" w:rsidR="006E5134" w:rsidRPr="00800F4D" w:rsidRDefault="006E5134" w:rsidP="00800F4D">
      <w:pPr>
        <w:pStyle w:val="Heading1"/>
      </w:pPr>
      <w:r w:rsidRPr="00800F4D">
        <w:t>Lesson 13 Flashcards (Computer Reliability)</w:t>
      </w:r>
    </w:p>
    <w:p w14:paraId="4F903434" w14:textId="77777777" w:rsidR="006E5134" w:rsidRPr="00800F4D" w:rsidRDefault="006E5134" w:rsidP="00800F4D">
      <w:pPr>
        <w:spacing w:after="0" w:line="240" w:lineRule="auto"/>
      </w:pPr>
    </w:p>
    <w:p w14:paraId="6D496EAC" w14:textId="0D70375D" w:rsidR="00E03C97" w:rsidRPr="00800F4D" w:rsidRDefault="000B7E7E" w:rsidP="00800F4D">
      <w:pPr>
        <w:pStyle w:val="ListNumber"/>
        <w:numPr>
          <w:ilvl w:val="0"/>
          <w:numId w:val="48"/>
        </w:numPr>
        <w:spacing w:before="0" w:after="0"/>
        <w:rPr>
          <w:rFonts w:asciiTheme="minorHAnsi" w:hAnsiTheme="minorHAnsi"/>
          <w:sz w:val="22"/>
          <w:szCs w:val="22"/>
        </w:rPr>
      </w:pPr>
      <w:r w:rsidRPr="00800F4D">
        <w:rPr>
          <w:rFonts w:asciiTheme="minorHAnsi" w:hAnsiTheme="minorHAnsi"/>
          <w:sz w:val="22"/>
          <w:szCs w:val="22"/>
        </w:rPr>
        <w:t>Does computer always give the correct answer</w:t>
      </w:r>
    </w:p>
    <w:p w14:paraId="3527A802" w14:textId="0EA7D38B" w:rsidR="00E03C97" w:rsidRPr="00800F4D" w:rsidRDefault="000B7E7E" w:rsidP="00800F4D">
      <w:pPr>
        <w:pStyle w:val="ListParagraph"/>
        <w:numPr>
          <w:ilvl w:val="0"/>
          <w:numId w:val="17"/>
        </w:numPr>
        <w:spacing w:after="0" w:line="240" w:lineRule="auto"/>
      </w:pPr>
      <w:r w:rsidRPr="00800F4D">
        <w:t>No</w:t>
      </w:r>
    </w:p>
    <w:p w14:paraId="4D652161" w14:textId="77777777" w:rsidR="00E03C97" w:rsidRPr="00800F4D" w:rsidRDefault="00E03C97" w:rsidP="00800F4D">
      <w:pPr>
        <w:pStyle w:val="ListParagraph"/>
        <w:spacing w:after="0" w:line="240" w:lineRule="auto"/>
        <w:ind w:left="1080"/>
      </w:pPr>
    </w:p>
    <w:p w14:paraId="3BBE591C" w14:textId="2508AE73" w:rsidR="00E03C97" w:rsidRPr="00800F4D" w:rsidRDefault="000B7E7E" w:rsidP="00800F4D">
      <w:pPr>
        <w:numPr>
          <w:ilvl w:val="0"/>
          <w:numId w:val="48"/>
        </w:numPr>
        <w:tabs>
          <w:tab w:val="left" w:pos="6548"/>
        </w:tabs>
        <w:spacing w:after="0" w:line="240" w:lineRule="auto"/>
      </w:pPr>
      <w:r w:rsidRPr="00800F4D">
        <w:t>Canada’s worst IT disaster</w:t>
      </w:r>
    </w:p>
    <w:p w14:paraId="11CC5EA3" w14:textId="59192613" w:rsidR="000B7E7E" w:rsidRPr="00800F4D" w:rsidRDefault="000B7E7E" w:rsidP="00800F4D">
      <w:pPr>
        <w:pStyle w:val="ListParagraph"/>
        <w:numPr>
          <w:ilvl w:val="0"/>
          <w:numId w:val="17"/>
        </w:numPr>
        <w:spacing w:after="0" w:line="240" w:lineRule="auto"/>
      </w:pPr>
      <w:proofErr w:type="spellStart"/>
      <w:r w:rsidRPr="00800F4D">
        <w:t>Therac</w:t>
      </w:r>
      <w:proofErr w:type="spellEnd"/>
      <w:r w:rsidRPr="00800F4D">
        <w:t xml:space="preserve"> – 25</w:t>
      </w:r>
    </w:p>
    <w:p w14:paraId="106D5CF8" w14:textId="68575779" w:rsidR="00E03C97" w:rsidRPr="00800F4D" w:rsidRDefault="000B7E7E" w:rsidP="00800F4D">
      <w:pPr>
        <w:pStyle w:val="ListParagraph"/>
        <w:numPr>
          <w:ilvl w:val="0"/>
          <w:numId w:val="17"/>
        </w:numPr>
        <w:spacing w:after="0" w:line="240" w:lineRule="auto"/>
      </w:pPr>
      <w:r w:rsidRPr="00800F4D">
        <w:t>3 deaths</w:t>
      </w:r>
    </w:p>
    <w:p w14:paraId="4E9448BF" w14:textId="77777777" w:rsidR="00E03C97" w:rsidRPr="00800F4D" w:rsidRDefault="00E03C97" w:rsidP="00800F4D">
      <w:pPr>
        <w:pStyle w:val="ListParagraph"/>
        <w:spacing w:after="0" w:line="240" w:lineRule="auto"/>
        <w:ind w:left="1080"/>
      </w:pPr>
    </w:p>
    <w:p w14:paraId="29B79923" w14:textId="77777777" w:rsidR="00E03C97" w:rsidRPr="00800F4D" w:rsidRDefault="00E03C97" w:rsidP="00800F4D">
      <w:pPr>
        <w:numPr>
          <w:ilvl w:val="0"/>
          <w:numId w:val="48"/>
        </w:numPr>
        <w:tabs>
          <w:tab w:val="left" w:pos="6548"/>
        </w:tabs>
        <w:spacing w:after="0" w:line="240" w:lineRule="auto"/>
      </w:pPr>
      <w:r w:rsidRPr="00800F4D">
        <w:t>data reliability assessment</w:t>
      </w:r>
    </w:p>
    <w:p w14:paraId="037A8DB7" w14:textId="77777777" w:rsidR="00E03C97" w:rsidRPr="00800F4D" w:rsidRDefault="00E03C97" w:rsidP="00800F4D">
      <w:pPr>
        <w:pStyle w:val="ListParagraph"/>
        <w:numPr>
          <w:ilvl w:val="0"/>
          <w:numId w:val="17"/>
        </w:numPr>
        <w:spacing w:after="0" w:line="240" w:lineRule="auto"/>
      </w:pPr>
      <w:r w:rsidRPr="00800F4D">
        <w:t>Assessments of reliability made in the broader context of the particular characteristics of your research project and the risk associated with the possibility of using insufficiently reliable data.</w:t>
      </w:r>
    </w:p>
    <w:p w14:paraId="5354DBD5" w14:textId="77777777" w:rsidR="00E03C97" w:rsidRPr="00800F4D" w:rsidRDefault="00E03C97" w:rsidP="00800F4D">
      <w:pPr>
        <w:spacing w:after="0" w:line="240" w:lineRule="auto"/>
      </w:pPr>
    </w:p>
    <w:p w14:paraId="79826932" w14:textId="77777777" w:rsidR="00E03C97" w:rsidRPr="00800F4D" w:rsidRDefault="00E03C97" w:rsidP="00800F4D">
      <w:pPr>
        <w:numPr>
          <w:ilvl w:val="0"/>
          <w:numId w:val="48"/>
        </w:numPr>
        <w:tabs>
          <w:tab w:val="left" w:pos="6548"/>
        </w:tabs>
        <w:spacing w:after="0" w:line="240" w:lineRule="auto"/>
      </w:pPr>
      <w:r w:rsidRPr="00800F4D">
        <w:t>Corroborating evidence in a data reliability assessment</w:t>
      </w:r>
    </w:p>
    <w:p w14:paraId="1B0A95CF" w14:textId="77777777" w:rsidR="00E03C97" w:rsidRPr="00800F4D" w:rsidRDefault="00E03C97" w:rsidP="00800F4D">
      <w:pPr>
        <w:pStyle w:val="ListParagraph"/>
        <w:numPr>
          <w:ilvl w:val="0"/>
          <w:numId w:val="17"/>
        </w:numPr>
        <w:spacing w:after="0" w:line="240" w:lineRule="auto"/>
      </w:pPr>
      <w:r w:rsidRPr="00800F4D">
        <w:t>Independent evidence that supports information in a database or derived from one. Such evidence, if available, can be found in alternative databases or expert views. Corroborating evidence is unique to each review, and its strength—or persuasiveness—varies.</w:t>
      </w:r>
    </w:p>
    <w:p w14:paraId="0021D662" w14:textId="77777777" w:rsidR="00E03C97" w:rsidRPr="00800F4D" w:rsidRDefault="00E03C97" w:rsidP="00800F4D">
      <w:pPr>
        <w:pStyle w:val="ListParagraph"/>
        <w:spacing w:after="0" w:line="240" w:lineRule="auto"/>
        <w:ind w:left="1080"/>
      </w:pPr>
    </w:p>
    <w:p w14:paraId="2D2A1936" w14:textId="77777777" w:rsidR="00E03C97" w:rsidRPr="00800F4D" w:rsidRDefault="00E03C97" w:rsidP="00800F4D">
      <w:pPr>
        <w:numPr>
          <w:ilvl w:val="0"/>
          <w:numId w:val="48"/>
        </w:numPr>
        <w:tabs>
          <w:tab w:val="left" w:pos="6548"/>
        </w:tabs>
        <w:spacing w:after="0" w:line="240" w:lineRule="auto"/>
      </w:pPr>
      <w:r w:rsidRPr="00800F4D">
        <w:t>Risk level assessment of data</w:t>
      </w:r>
    </w:p>
    <w:p w14:paraId="4315FB85" w14:textId="77777777" w:rsidR="00E03C97" w:rsidRPr="00800F4D" w:rsidRDefault="00E03C97" w:rsidP="00800F4D">
      <w:pPr>
        <w:pStyle w:val="ListParagraph"/>
        <w:numPr>
          <w:ilvl w:val="0"/>
          <w:numId w:val="17"/>
        </w:numPr>
        <w:spacing w:after="0" w:line="240" w:lineRule="auto"/>
      </w:pPr>
      <w:r w:rsidRPr="00800F4D">
        <w:t>Risk is the likelihood that using data of questionable reliability could have substantial negative consequences on the decisions of policymakers and others. To do a risk assessment, consider the following risk conditions, in which the data</w:t>
      </w:r>
    </w:p>
    <w:p w14:paraId="3D5EE972" w14:textId="77777777" w:rsidR="00E03C97" w:rsidRPr="00800F4D" w:rsidRDefault="00E03C97" w:rsidP="00800F4D">
      <w:pPr>
        <w:pStyle w:val="ListParagraph"/>
        <w:spacing w:after="0" w:line="240" w:lineRule="auto"/>
        <w:ind w:left="1080"/>
      </w:pPr>
    </w:p>
    <w:p w14:paraId="7D2E82DE" w14:textId="77777777" w:rsidR="00E03C97" w:rsidRPr="00800F4D" w:rsidRDefault="00E03C97" w:rsidP="00800F4D">
      <w:pPr>
        <w:numPr>
          <w:ilvl w:val="0"/>
          <w:numId w:val="48"/>
        </w:numPr>
        <w:tabs>
          <w:tab w:val="left" w:pos="6548"/>
        </w:tabs>
        <w:spacing w:after="0" w:line="240" w:lineRule="auto"/>
      </w:pPr>
      <w:r w:rsidRPr="00800F4D">
        <w:t>Data testing</w:t>
      </w:r>
    </w:p>
    <w:p w14:paraId="7C5F7149" w14:textId="77777777" w:rsidR="00E03C97" w:rsidRPr="00800F4D" w:rsidRDefault="00E03C97" w:rsidP="00800F4D">
      <w:pPr>
        <w:pStyle w:val="ListParagraph"/>
        <w:numPr>
          <w:ilvl w:val="0"/>
          <w:numId w:val="17"/>
        </w:numPr>
        <w:spacing w:after="0" w:line="240" w:lineRule="auto"/>
      </w:pPr>
      <w:r w:rsidRPr="00800F4D">
        <w:t>Can be done by applying logical tests to electronic data files or paper copies of reports, looking for inconsistencies in the data.</w:t>
      </w:r>
    </w:p>
    <w:p w14:paraId="00658EBB" w14:textId="77777777" w:rsidR="000B7E7E" w:rsidRPr="00800F4D" w:rsidRDefault="000B7E7E" w:rsidP="00800F4D">
      <w:pPr>
        <w:pStyle w:val="ListParagraph"/>
        <w:spacing w:after="0" w:line="240" w:lineRule="auto"/>
        <w:ind w:left="1080"/>
      </w:pPr>
    </w:p>
    <w:p w14:paraId="532157CE" w14:textId="1149365E" w:rsidR="000B7E7E" w:rsidRPr="00800F4D" w:rsidRDefault="00772730" w:rsidP="00800F4D">
      <w:pPr>
        <w:numPr>
          <w:ilvl w:val="0"/>
          <w:numId w:val="48"/>
        </w:numPr>
        <w:tabs>
          <w:tab w:val="left" w:pos="6548"/>
        </w:tabs>
        <w:spacing w:after="0" w:line="240" w:lineRule="auto"/>
      </w:pPr>
      <w:r w:rsidRPr="00800F4D">
        <w:t xml:space="preserve">Billing errors in computer systems are caused by </w:t>
      </w:r>
    </w:p>
    <w:p w14:paraId="41324954" w14:textId="1E27DCAA" w:rsidR="000B7E7E" w:rsidRPr="00800F4D" w:rsidRDefault="00772730" w:rsidP="00800F4D">
      <w:pPr>
        <w:pStyle w:val="ListParagraph"/>
        <w:numPr>
          <w:ilvl w:val="0"/>
          <w:numId w:val="17"/>
        </w:numPr>
        <w:spacing w:after="0" w:line="240" w:lineRule="auto"/>
      </w:pPr>
      <w:r w:rsidRPr="00800F4D">
        <w:t>Complex systems</w:t>
      </w:r>
    </w:p>
    <w:p w14:paraId="7A491988" w14:textId="616563F3" w:rsidR="00772730" w:rsidRPr="00800F4D" w:rsidRDefault="00772730" w:rsidP="00800F4D">
      <w:pPr>
        <w:pStyle w:val="ListParagraph"/>
        <w:numPr>
          <w:ilvl w:val="0"/>
          <w:numId w:val="17"/>
        </w:numPr>
        <w:spacing w:after="0" w:line="240" w:lineRule="auto"/>
      </w:pPr>
      <w:r w:rsidRPr="00800F4D">
        <w:t>Operator error</w:t>
      </w:r>
    </w:p>
    <w:p w14:paraId="560A66B9" w14:textId="77777777" w:rsidR="00772730" w:rsidRPr="00800F4D" w:rsidRDefault="00772730" w:rsidP="00800F4D">
      <w:pPr>
        <w:pStyle w:val="ListParagraph"/>
        <w:spacing w:after="0" w:line="240" w:lineRule="auto"/>
        <w:ind w:left="1080"/>
      </w:pPr>
    </w:p>
    <w:p w14:paraId="6813AADC" w14:textId="18F37774" w:rsidR="00772730" w:rsidRPr="00800F4D" w:rsidRDefault="00772730" w:rsidP="00800F4D">
      <w:pPr>
        <w:numPr>
          <w:ilvl w:val="0"/>
          <w:numId w:val="48"/>
        </w:numPr>
        <w:tabs>
          <w:tab w:val="left" w:pos="6548"/>
        </w:tabs>
        <w:spacing w:after="0" w:line="240" w:lineRule="auto"/>
      </w:pPr>
      <w:r w:rsidRPr="00800F4D">
        <w:t>Store price accuracy</w:t>
      </w:r>
    </w:p>
    <w:p w14:paraId="5D200AF9" w14:textId="05598824" w:rsidR="00772730" w:rsidRPr="00800F4D" w:rsidRDefault="00772730" w:rsidP="00800F4D">
      <w:pPr>
        <w:pStyle w:val="ListParagraph"/>
        <w:numPr>
          <w:ilvl w:val="0"/>
          <w:numId w:val="17"/>
        </w:numPr>
        <w:spacing w:after="0" w:line="240" w:lineRule="auto"/>
      </w:pPr>
      <w:r w:rsidRPr="00800F4D">
        <w:t>Up to 10% in error</w:t>
      </w:r>
    </w:p>
    <w:p w14:paraId="3151CB66" w14:textId="77777777" w:rsidR="00772730" w:rsidRPr="00800F4D" w:rsidRDefault="00772730" w:rsidP="00800F4D">
      <w:pPr>
        <w:pStyle w:val="ListParagraph"/>
        <w:spacing w:after="0" w:line="240" w:lineRule="auto"/>
        <w:ind w:left="1080"/>
      </w:pPr>
    </w:p>
    <w:p w14:paraId="0452E741" w14:textId="4421C989" w:rsidR="00772730" w:rsidRPr="00800F4D" w:rsidRDefault="00146A20" w:rsidP="00800F4D">
      <w:pPr>
        <w:numPr>
          <w:ilvl w:val="0"/>
          <w:numId w:val="48"/>
        </w:numPr>
        <w:tabs>
          <w:tab w:val="left" w:pos="6548"/>
        </w:tabs>
        <w:spacing w:after="0" w:line="240" w:lineRule="auto"/>
      </w:pPr>
      <w:r w:rsidRPr="00800F4D">
        <w:t>Free and Open source software</w:t>
      </w:r>
    </w:p>
    <w:p w14:paraId="7B7E60A8" w14:textId="4CFC5628" w:rsidR="00772730" w:rsidRPr="00800F4D" w:rsidRDefault="00772730" w:rsidP="00800F4D">
      <w:pPr>
        <w:pStyle w:val="ListParagraph"/>
        <w:numPr>
          <w:ilvl w:val="0"/>
          <w:numId w:val="17"/>
        </w:numPr>
        <w:spacing w:after="0" w:line="240" w:lineRule="auto"/>
      </w:pPr>
      <w:r w:rsidRPr="00800F4D">
        <w:t>Freeware</w:t>
      </w:r>
    </w:p>
    <w:p w14:paraId="19BB997F" w14:textId="25F15D0E" w:rsidR="00772730" w:rsidRPr="00800F4D" w:rsidRDefault="00772730" w:rsidP="00800F4D">
      <w:pPr>
        <w:pStyle w:val="ListParagraph"/>
        <w:numPr>
          <w:ilvl w:val="0"/>
          <w:numId w:val="17"/>
        </w:numPr>
        <w:spacing w:after="0" w:line="240" w:lineRule="auto"/>
      </w:pPr>
      <w:r w:rsidRPr="00800F4D">
        <w:t>Shareware</w:t>
      </w:r>
    </w:p>
    <w:p w14:paraId="07821F24" w14:textId="74DC9633" w:rsidR="00772730" w:rsidRPr="00800F4D" w:rsidRDefault="00772730" w:rsidP="00800F4D">
      <w:pPr>
        <w:pStyle w:val="ListParagraph"/>
        <w:numPr>
          <w:ilvl w:val="0"/>
          <w:numId w:val="17"/>
        </w:numPr>
        <w:spacing w:after="0" w:line="240" w:lineRule="auto"/>
      </w:pPr>
      <w:r w:rsidRPr="00800F4D">
        <w:t>Open Source</w:t>
      </w:r>
    </w:p>
    <w:p w14:paraId="43870302" w14:textId="77777777" w:rsidR="00772730" w:rsidRPr="00800F4D" w:rsidRDefault="00772730" w:rsidP="00800F4D">
      <w:pPr>
        <w:spacing w:after="0" w:line="240" w:lineRule="auto"/>
      </w:pPr>
    </w:p>
    <w:p w14:paraId="2D8B3999" w14:textId="26C22467" w:rsidR="00772730" w:rsidRPr="00800F4D" w:rsidRDefault="00772730" w:rsidP="00800F4D">
      <w:pPr>
        <w:numPr>
          <w:ilvl w:val="0"/>
          <w:numId w:val="48"/>
        </w:numPr>
        <w:tabs>
          <w:tab w:val="left" w:pos="6548"/>
        </w:tabs>
        <w:spacing w:after="0" w:line="240" w:lineRule="auto"/>
      </w:pPr>
      <w:r w:rsidRPr="00800F4D">
        <w:t>Software copyright</w:t>
      </w:r>
    </w:p>
    <w:p w14:paraId="512D5C33" w14:textId="1950F084" w:rsidR="00772730" w:rsidRPr="00800F4D" w:rsidRDefault="00772730" w:rsidP="00800F4D">
      <w:pPr>
        <w:pStyle w:val="ListParagraph"/>
        <w:numPr>
          <w:ilvl w:val="0"/>
          <w:numId w:val="17"/>
        </w:numPr>
        <w:spacing w:after="0" w:line="240" w:lineRule="auto"/>
      </w:pPr>
      <w:r w:rsidRPr="00800F4D">
        <w:t>Proprietary software</w:t>
      </w:r>
    </w:p>
    <w:p w14:paraId="54370484" w14:textId="20E429E5" w:rsidR="00772730" w:rsidRPr="00800F4D" w:rsidRDefault="00146A20" w:rsidP="00800F4D">
      <w:pPr>
        <w:pStyle w:val="ListParagraph"/>
        <w:numPr>
          <w:ilvl w:val="0"/>
          <w:numId w:val="17"/>
        </w:numPr>
        <w:spacing w:after="0" w:line="240" w:lineRule="auto"/>
      </w:pPr>
      <w:r w:rsidRPr="00800F4D">
        <w:t xml:space="preserve">Free and </w:t>
      </w:r>
      <w:r w:rsidR="00772730" w:rsidRPr="00800F4D">
        <w:t>Open source software</w:t>
      </w:r>
    </w:p>
    <w:p w14:paraId="5DB51CAF" w14:textId="77777777" w:rsidR="00772730" w:rsidRPr="00800F4D" w:rsidRDefault="00772730" w:rsidP="00800F4D">
      <w:pPr>
        <w:pStyle w:val="ListParagraph"/>
        <w:spacing w:after="0" w:line="240" w:lineRule="auto"/>
        <w:ind w:left="1080"/>
      </w:pPr>
    </w:p>
    <w:p w14:paraId="036B396F" w14:textId="77777777" w:rsidR="00772730" w:rsidRPr="00800F4D" w:rsidRDefault="00772730" w:rsidP="00800F4D">
      <w:pPr>
        <w:pStyle w:val="ListParagraph"/>
        <w:spacing w:after="0" w:line="240" w:lineRule="auto"/>
        <w:ind w:left="1080"/>
      </w:pPr>
    </w:p>
    <w:p w14:paraId="3A4F0824" w14:textId="77777777" w:rsidR="00772730" w:rsidRPr="00800F4D" w:rsidRDefault="00772730" w:rsidP="00800F4D">
      <w:pPr>
        <w:pStyle w:val="ListParagraph"/>
        <w:spacing w:after="0" w:line="240" w:lineRule="auto"/>
        <w:ind w:left="1080"/>
      </w:pPr>
    </w:p>
    <w:p w14:paraId="137592AA" w14:textId="77777777" w:rsidR="006E5134" w:rsidRPr="00800F4D" w:rsidRDefault="006E5134" w:rsidP="00800F4D">
      <w:pPr>
        <w:spacing w:after="0" w:line="240" w:lineRule="auto"/>
      </w:pPr>
    </w:p>
    <w:p w14:paraId="2ED0EAEF" w14:textId="2464F177" w:rsidR="006E5134" w:rsidRPr="00800F4D" w:rsidRDefault="006E5134" w:rsidP="00800F4D">
      <w:pPr>
        <w:pStyle w:val="Heading1"/>
      </w:pPr>
      <w:r w:rsidRPr="00800F4D">
        <w:t>Lesson 14 Flashcards (Ethics)</w:t>
      </w:r>
    </w:p>
    <w:p w14:paraId="311D2BCE" w14:textId="77777777" w:rsidR="007C6D58" w:rsidRPr="00800F4D" w:rsidRDefault="007C6D58" w:rsidP="00800F4D">
      <w:pPr>
        <w:spacing w:after="0" w:line="240" w:lineRule="auto"/>
      </w:pPr>
    </w:p>
    <w:p w14:paraId="47264AB6" w14:textId="7A2C82C8" w:rsidR="007C6D58" w:rsidRPr="00800F4D" w:rsidRDefault="001A540C"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Two organization</w:t>
      </w:r>
      <w:r w:rsidR="00D27C39" w:rsidRPr="00800F4D">
        <w:rPr>
          <w:rFonts w:asciiTheme="minorHAnsi" w:hAnsiTheme="minorHAnsi"/>
          <w:sz w:val="22"/>
          <w:szCs w:val="22"/>
        </w:rPr>
        <w:t>s</w:t>
      </w:r>
      <w:r w:rsidRPr="00800F4D">
        <w:rPr>
          <w:rFonts w:asciiTheme="minorHAnsi" w:hAnsiTheme="minorHAnsi"/>
          <w:sz w:val="22"/>
          <w:szCs w:val="22"/>
        </w:rPr>
        <w:t xml:space="preserve"> certifying computing professionals in Canada </w:t>
      </w:r>
    </w:p>
    <w:p w14:paraId="230D0FE5" w14:textId="65331C74" w:rsidR="007C6D58" w:rsidRPr="00800F4D" w:rsidRDefault="001A540C" w:rsidP="00800F4D">
      <w:pPr>
        <w:pStyle w:val="ListParagraph"/>
        <w:numPr>
          <w:ilvl w:val="0"/>
          <w:numId w:val="17"/>
        </w:numPr>
        <w:spacing w:after="0" w:line="240" w:lineRule="auto"/>
      </w:pPr>
      <w:r w:rsidRPr="00800F4D">
        <w:t>IEEE</w:t>
      </w:r>
    </w:p>
    <w:p w14:paraId="49553731" w14:textId="74D77D2E" w:rsidR="001A540C" w:rsidRPr="00800F4D" w:rsidRDefault="001A540C" w:rsidP="00800F4D">
      <w:pPr>
        <w:pStyle w:val="ListParagraph"/>
        <w:numPr>
          <w:ilvl w:val="0"/>
          <w:numId w:val="17"/>
        </w:numPr>
        <w:spacing w:after="0" w:line="240" w:lineRule="auto"/>
      </w:pPr>
      <w:r w:rsidRPr="00800F4D">
        <w:t>CIPS</w:t>
      </w:r>
    </w:p>
    <w:p w14:paraId="4F3CFB04" w14:textId="77777777" w:rsidR="0088534F" w:rsidRPr="00800F4D" w:rsidRDefault="0088534F" w:rsidP="00800F4D">
      <w:pPr>
        <w:spacing w:after="0" w:line="240" w:lineRule="auto"/>
      </w:pPr>
    </w:p>
    <w:p w14:paraId="6E6DF23A" w14:textId="35ADD747" w:rsidR="0088534F" w:rsidRPr="00800F4D" w:rsidRDefault="0088534F"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CIPS </w:t>
      </w:r>
    </w:p>
    <w:p w14:paraId="16A93049" w14:textId="003D2FD3" w:rsidR="0088534F" w:rsidRPr="00800F4D" w:rsidRDefault="0088534F" w:rsidP="00800F4D">
      <w:pPr>
        <w:pStyle w:val="ListParagraph"/>
        <w:numPr>
          <w:ilvl w:val="0"/>
          <w:numId w:val="57"/>
        </w:numPr>
        <w:spacing w:after="0" w:line="240" w:lineRule="auto"/>
      </w:pPr>
      <w:r w:rsidRPr="00800F4D">
        <w:t>Canada’s Association of IT Professionals</w:t>
      </w:r>
    </w:p>
    <w:p w14:paraId="71769CE5" w14:textId="77777777" w:rsidR="0088534F" w:rsidRPr="00800F4D" w:rsidRDefault="0088534F" w:rsidP="00800F4D">
      <w:pPr>
        <w:spacing w:after="0" w:line="240" w:lineRule="auto"/>
      </w:pPr>
    </w:p>
    <w:p w14:paraId="75FAAEEE" w14:textId="0AD758F1" w:rsidR="001A540C" w:rsidRPr="00800F4D" w:rsidRDefault="001A540C"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Industry certification </w:t>
      </w:r>
    </w:p>
    <w:p w14:paraId="2D15D31A" w14:textId="7ACF7511" w:rsidR="001A540C" w:rsidRPr="00800F4D" w:rsidRDefault="001A540C" w:rsidP="00800F4D">
      <w:pPr>
        <w:pStyle w:val="ListParagraph"/>
        <w:numPr>
          <w:ilvl w:val="0"/>
          <w:numId w:val="17"/>
        </w:numPr>
        <w:spacing w:after="0" w:line="240" w:lineRule="auto"/>
      </w:pPr>
      <w:r w:rsidRPr="00800F4D">
        <w:t>Means to show proficiency in a specific technology</w:t>
      </w:r>
    </w:p>
    <w:p w14:paraId="14392F14" w14:textId="77777777" w:rsidR="001A540C" w:rsidRPr="00800F4D" w:rsidRDefault="001A540C" w:rsidP="00800F4D">
      <w:pPr>
        <w:pStyle w:val="ListParagraph"/>
        <w:spacing w:after="0" w:line="240" w:lineRule="auto"/>
        <w:ind w:left="1080"/>
      </w:pPr>
    </w:p>
    <w:p w14:paraId="1E93C229" w14:textId="4E701351" w:rsidR="001A540C" w:rsidRPr="00800F4D" w:rsidRDefault="001A540C"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Percentage of SW professionals </w:t>
      </w:r>
      <w:r w:rsidR="00D27C39" w:rsidRPr="00800F4D">
        <w:rPr>
          <w:rFonts w:asciiTheme="minorHAnsi" w:hAnsiTheme="minorHAnsi"/>
          <w:sz w:val="22"/>
          <w:szCs w:val="22"/>
        </w:rPr>
        <w:t xml:space="preserve">in Canada </w:t>
      </w:r>
      <w:r w:rsidRPr="00800F4D">
        <w:rPr>
          <w:rFonts w:asciiTheme="minorHAnsi" w:hAnsiTheme="minorHAnsi"/>
          <w:sz w:val="22"/>
          <w:szCs w:val="22"/>
        </w:rPr>
        <w:t>with credentials</w:t>
      </w:r>
      <w:r w:rsidR="00D27C39" w:rsidRPr="00800F4D">
        <w:rPr>
          <w:rFonts w:asciiTheme="minorHAnsi" w:hAnsiTheme="minorHAnsi"/>
          <w:sz w:val="22"/>
          <w:szCs w:val="22"/>
        </w:rPr>
        <w:t xml:space="preserve"> in field</w:t>
      </w:r>
    </w:p>
    <w:p w14:paraId="258C54B2" w14:textId="6C61F832" w:rsidR="001A540C" w:rsidRPr="00800F4D" w:rsidRDefault="001A540C" w:rsidP="00800F4D">
      <w:pPr>
        <w:pStyle w:val="ListParagraph"/>
        <w:numPr>
          <w:ilvl w:val="0"/>
          <w:numId w:val="17"/>
        </w:numPr>
        <w:spacing w:after="0" w:line="240" w:lineRule="auto"/>
      </w:pPr>
      <w:r w:rsidRPr="00800F4D">
        <w:t>50 %</w:t>
      </w:r>
    </w:p>
    <w:p w14:paraId="1399F42D" w14:textId="057B85BC" w:rsidR="001A540C" w:rsidRPr="00800F4D" w:rsidRDefault="001A540C" w:rsidP="00800F4D">
      <w:pPr>
        <w:pStyle w:val="ListParagraph"/>
        <w:spacing w:after="0" w:line="240" w:lineRule="auto"/>
        <w:ind w:left="1080"/>
      </w:pPr>
    </w:p>
    <w:p w14:paraId="46F60ED2" w14:textId="340DA8FA" w:rsidR="001A540C" w:rsidRPr="00800F4D" w:rsidRDefault="001A540C"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Software Engineering Code of Ethics and Professionals Practice </w:t>
      </w:r>
    </w:p>
    <w:p w14:paraId="68A3784F" w14:textId="5548FC8F" w:rsidR="001A540C" w:rsidRPr="00800F4D" w:rsidRDefault="001A540C" w:rsidP="00800F4D">
      <w:pPr>
        <w:pStyle w:val="ListParagraph"/>
        <w:numPr>
          <w:ilvl w:val="0"/>
          <w:numId w:val="17"/>
        </w:numPr>
        <w:spacing w:after="0" w:line="240" w:lineRule="auto"/>
      </w:pPr>
      <w:r w:rsidRPr="00800F4D">
        <w:t>8 principles</w:t>
      </w:r>
    </w:p>
    <w:p w14:paraId="624B6FB9" w14:textId="000CD28E" w:rsidR="001A540C" w:rsidRPr="00800F4D" w:rsidRDefault="001A540C" w:rsidP="00800F4D">
      <w:pPr>
        <w:pStyle w:val="ListParagraph"/>
        <w:numPr>
          <w:ilvl w:val="0"/>
          <w:numId w:val="17"/>
        </w:numPr>
        <w:spacing w:after="0" w:line="240" w:lineRule="auto"/>
      </w:pPr>
      <w:r w:rsidRPr="00800F4D">
        <w:t>Related to the behaviour and decisions made by software engineers</w:t>
      </w:r>
    </w:p>
    <w:p w14:paraId="6EC6429A" w14:textId="77777777" w:rsidR="001A540C" w:rsidRPr="00800F4D" w:rsidRDefault="001A540C" w:rsidP="00800F4D">
      <w:pPr>
        <w:pStyle w:val="ListParagraph"/>
        <w:spacing w:after="0" w:line="240" w:lineRule="auto"/>
        <w:ind w:left="1080"/>
      </w:pPr>
    </w:p>
    <w:p w14:paraId="06F64BCF" w14:textId="4C97984A" w:rsidR="001A540C" w:rsidRPr="00800F4D" w:rsidRDefault="001A540C"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Software Engineering Code of Ethics and Professionals Practice Principles</w:t>
      </w:r>
    </w:p>
    <w:p w14:paraId="31C6FCD9" w14:textId="6D4492D1" w:rsidR="001A540C" w:rsidRPr="00800F4D" w:rsidRDefault="001A540C" w:rsidP="00800F4D">
      <w:pPr>
        <w:pStyle w:val="ListParagraph"/>
        <w:numPr>
          <w:ilvl w:val="0"/>
          <w:numId w:val="17"/>
        </w:numPr>
        <w:spacing w:after="0" w:line="240" w:lineRule="auto"/>
      </w:pPr>
      <w:r w:rsidRPr="00800F4D">
        <w:t>Interest</w:t>
      </w:r>
    </w:p>
    <w:p w14:paraId="39DEDE41" w14:textId="0E2CC8E7" w:rsidR="001A540C" w:rsidRPr="00800F4D" w:rsidRDefault="001A540C" w:rsidP="00800F4D">
      <w:pPr>
        <w:pStyle w:val="ListParagraph"/>
        <w:numPr>
          <w:ilvl w:val="0"/>
          <w:numId w:val="17"/>
        </w:numPr>
        <w:spacing w:after="0" w:line="240" w:lineRule="auto"/>
      </w:pPr>
      <w:r w:rsidRPr="00800F4D">
        <w:t>Client and Employer</w:t>
      </w:r>
    </w:p>
    <w:p w14:paraId="0C46AB78" w14:textId="67240322" w:rsidR="001A540C" w:rsidRPr="00800F4D" w:rsidRDefault="001A540C" w:rsidP="00800F4D">
      <w:pPr>
        <w:pStyle w:val="ListParagraph"/>
        <w:numPr>
          <w:ilvl w:val="0"/>
          <w:numId w:val="17"/>
        </w:numPr>
        <w:spacing w:after="0" w:line="240" w:lineRule="auto"/>
      </w:pPr>
      <w:r w:rsidRPr="00800F4D">
        <w:t>Product</w:t>
      </w:r>
    </w:p>
    <w:p w14:paraId="6B99188C" w14:textId="6BB7BD01" w:rsidR="001A540C" w:rsidRPr="00800F4D" w:rsidRDefault="001A540C" w:rsidP="00800F4D">
      <w:pPr>
        <w:pStyle w:val="ListParagraph"/>
        <w:numPr>
          <w:ilvl w:val="0"/>
          <w:numId w:val="17"/>
        </w:numPr>
        <w:spacing w:after="0" w:line="240" w:lineRule="auto"/>
      </w:pPr>
      <w:r w:rsidRPr="00800F4D">
        <w:t>Judgement</w:t>
      </w:r>
    </w:p>
    <w:p w14:paraId="6B4FB3F5" w14:textId="1EAD472F" w:rsidR="001A540C" w:rsidRPr="00800F4D" w:rsidRDefault="001A540C" w:rsidP="00800F4D">
      <w:pPr>
        <w:pStyle w:val="ListParagraph"/>
        <w:numPr>
          <w:ilvl w:val="0"/>
          <w:numId w:val="17"/>
        </w:numPr>
        <w:spacing w:after="0" w:line="240" w:lineRule="auto"/>
      </w:pPr>
      <w:r w:rsidRPr="00800F4D">
        <w:t>Management</w:t>
      </w:r>
    </w:p>
    <w:p w14:paraId="02DACB13" w14:textId="5F834629" w:rsidR="001A540C" w:rsidRPr="00800F4D" w:rsidRDefault="001A540C" w:rsidP="00800F4D">
      <w:pPr>
        <w:pStyle w:val="ListParagraph"/>
        <w:numPr>
          <w:ilvl w:val="0"/>
          <w:numId w:val="17"/>
        </w:numPr>
        <w:spacing w:after="0" w:line="240" w:lineRule="auto"/>
      </w:pPr>
      <w:r w:rsidRPr="00800F4D">
        <w:t>Profession</w:t>
      </w:r>
    </w:p>
    <w:p w14:paraId="7890A127" w14:textId="791EB3F2" w:rsidR="001A540C" w:rsidRPr="00800F4D" w:rsidRDefault="001A540C" w:rsidP="00800F4D">
      <w:pPr>
        <w:pStyle w:val="ListParagraph"/>
        <w:numPr>
          <w:ilvl w:val="0"/>
          <w:numId w:val="17"/>
        </w:numPr>
        <w:spacing w:after="0" w:line="240" w:lineRule="auto"/>
      </w:pPr>
      <w:r w:rsidRPr="00800F4D">
        <w:t>Colleagues</w:t>
      </w:r>
    </w:p>
    <w:p w14:paraId="27490D6A" w14:textId="393F765C" w:rsidR="00EB055B" w:rsidRPr="00800F4D" w:rsidRDefault="001A540C" w:rsidP="00800F4D">
      <w:pPr>
        <w:pStyle w:val="ListParagraph"/>
        <w:numPr>
          <w:ilvl w:val="0"/>
          <w:numId w:val="17"/>
        </w:numPr>
        <w:spacing w:after="0" w:line="240" w:lineRule="auto"/>
      </w:pPr>
      <w:r w:rsidRPr="00800F4D">
        <w:t>Self</w:t>
      </w:r>
    </w:p>
    <w:p w14:paraId="74DE938D" w14:textId="77777777" w:rsidR="007B18C3" w:rsidRPr="00800F4D" w:rsidRDefault="007B18C3" w:rsidP="00800F4D">
      <w:pPr>
        <w:pStyle w:val="ListParagraph"/>
        <w:spacing w:after="0" w:line="240" w:lineRule="auto"/>
        <w:ind w:left="1080"/>
      </w:pPr>
    </w:p>
    <w:p w14:paraId="19CF6CA1" w14:textId="2593377F" w:rsidR="007B18C3" w:rsidRPr="00800F4D" w:rsidRDefault="007B18C3"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lastRenderedPageBreak/>
        <w:t xml:space="preserve">Richard Machado </w:t>
      </w:r>
    </w:p>
    <w:p w14:paraId="45871F40" w14:textId="28D2E653" w:rsidR="007B18C3" w:rsidRPr="00800F4D" w:rsidRDefault="007B18C3" w:rsidP="00800F4D">
      <w:pPr>
        <w:pStyle w:val="ListParagraph"/>
        <w:numPr>
          <w:ilvl w:val="0"/>
          <w:numId w:val="17"/>
        </w:numPr>
        <w:spacing w:after="0" w:line="240" w:lineRule="auto"/>
      </w:pPr>
      <w:r w:rsidRPr="00800F4D">
        <w:t>Age 19</w:t>
      </w:r>
    </w:p>
    <w:p w14:paraId="6BC6AE04" w14:textId="5E2EBC45" w:rsidR="007B18C3" w:rsidRPr="00800F4D" w:rsidRDefault="007B18C3" w:rsidP="00800F4D">
      <w:pPr>
        <w:pStyle w:val="ListParagraph"/>
        <w:numPr>
          <w:ilvl w:val="0"/>
          <w:numId w:val="17"/>
        </w:numPr>
        <w:spacing w:after="0" w:line="240" w:lineRule="auto"/>
      </w:pPr>
      <w:r w:rsidRPr="00800F4D">
        <w:t xml:space="preserve">Frist individual convicted of a </w:t>
      </w:r>
      <w:r w:rsidR="00117858" w:rsidRPr="00800F4D">
        <w:t>federal e-mail hate crime (US)</w:t>
      </w:r>
    </w:p>
    <w:p w14:paraId="159FDE1D" w14:textId="77777777" w:rsidR="00117858" w:rsidRPr="00800F4D" w:rsidRDefault="00117858" w:rsidP="00800F4D">
      <w:pPr>
        <w:spacing w:after="0" w:line="240" w:lineRule="auto"/>
      </w:pPr>
    </w:p>
    <w:p w14:paraId="3118CA70" w14:textId="23DA8CE5" w:rsidR="00117858" w:rsidRPr="00800F4D" w:rsidRDefault="00117858"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Hughes Aircraft </w:t>
      </w:r>
    </w:p>
    <w:p w14:paraId="1F1B049B" w14:textId="24F86C13" w:rsidR="00117858" w:rsidRPr="00800F4D" w:rsidRDefault="00117858" w:rsidP="00800F4D">
      <w:pPr>
        <w:pStyle w:val="ListParagraph"/>
        <w:numPr>
          <w:ilvl w:val="0"/>
          <w:numId w:val="17"/>
        </w:numPr>
        <w:spacing w:after="0" w:line="240" w:lineRule="auto"/>
      </w:pPr>
      <w:r w:rsidRPr="00800F4D">
        <w:t>Not meeting contract testing requirements</w:t>
      </w:r>
    </w:p>
    <w:p w14:paraId="3C8C5B05" w14:textId="77777777" w:rsidR="00117858" w:rsidRPr="00800F4D" w:rsidRDefault="00117858" w:rsidP="00800F4D">
      <w:pPr>
        <w:pStyle w:val="ListParagraph"/>
        <w:spacing w:after="0" w:line="240" w:lineRule="auto"/>
        <w:ind w:left="1080"/>
      </w:pPr>
    </w:p>
    <w:p w14:paraId="6F8CA4AF" w14:textId="3D7168C4" w:rsidR="00117858" w:rsidRPr="00800F4D" w:rsidRDefault="00117858"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Carnivore</w:t>
      </w:r>
    </w:p>
    <w:p w14:paraId="0196AD90" w14:textId="523A0D7C" w:rsidR="00117858" w:rsidRPr="00800F4D" w:rsidRDefault="00117858" w:rsidP="00800F4D">
      <w:pPr>
        <w:pStyle w:val="ListParagraph"/>
        <w:numPr>
          <w:ilvl w:val="0"/>
          <w:numId w:val="17"/>
        </w:numPr>
        <w:spacing w:after="0" w:line="240" w:lineRule="auto"/>
      </w:pPr>
      <w:r w:rsidRPr="00800F4D">
        <w:t>Wiretap for internet traffic placed directly on ISP</w:t>
      </w:r>
    </w:p>
    <w:p w14:paraId="0C8D14A7" w14:textId="77777777" w:rsidR="00117858" w:rsidRPr="00800F4D" w:rsidRDefault="00117858" w:rsidP="00800F4D">
      <w:pPr>
        <w:pStyle w:val="ListParagraph"/>
        <w:numPr>
          <w:ilvl w:val="0"/>
          <w:numId w:val="17"/>
        </w:numPr>
        <w:spacing w:after="0" w:line="240" w:lineRule="auto"/>
      </w:pPr>
      <w:r w:rsidRPr="00800F4D">
        <w:t>Frist individual convicted of a federal e-mail hate crime (US)</w:t>
      </w:r>
    </w:p>
    <w:p w14:paraId="42CD0D8E" w14:textId="77777777" w:rsidR="00117858" w:rsidRPr="00800F4D" w:rsidRDefault="00117858" w:rsidP="00800F4D">
      <w:pPr>
        <w:pStyle w:val="ListParagraph"/>
        <w:spacing w:after="0" w:line="240" w:lineRule="auto"/>
        <w:ind w:left="1080"/>
      </w:pPr>
    </w:p>
    <w:p w14:paraId="4F8DDF12" w14:textId="57CD7677" w:rsidR="00117858" w:rsidRPr="00800F4D" w:rsidRDefault="00117858" w:rsidP="00800F4D">
      <w:pPr>
        <w:pStyle w:val="ListNumber"/>
        <w:numPr>
          <w:ilvl w:val="0"/>
          <w:numId w:val="56"/>
        </w:numPr>
        <w:spacing w:before="0" w:after="0"/>
        <w:rPr>
          <w:rFonts w:asciiTheme="minorHAnsi" w:hAnsiTheme="minorHAnsi"/>
          <w:sz w:val="22"/>
          <w:szCs w:val="22"/>
        </w:rPr>
      </w:pPr>
      <w:r w:rsidRPr="00800F4D">
        <w:rPr>
          <w:rFonts w:asciiTheme="minorHAnsi" w:hAnsiTheme="minorHAnsi"/>
          <w:sz w:val="22"/>
          <w:szCs w:val="22"/>
        </w:rPr>
        <w:t xml:space="preserve">Privacy Issues around consumer lists </w:t>
      </w:r>
    </w:p>
    <w:p w14:paraId="10B39141" w14:textId="54CD811D" w:rsidR="00117858" w:rsidRPr="00800F4D" w:rsidRDefault="00117858" w:rsidP="00800F4D">
      <w:pPr>
        <w:pStyle w:val="ListParagraph"/>
        <w:numPr>
          <w:ilvl w:val="0"/>
          <w:numId w:val="17"/>
        </w:numPr>
        <w:spacing w:after="0" w:line="240" w:lineRule="auto"/>
      </w:pPr>
      <w:r w:rsidRPr="00800F4D">
        <w:t>Can sell agitate information about customer lists, but not personal information</w:t>
      </w:r>
    </w:p>
    <w:p w14:paraId="53D82AAD" w14:textId="20976EF8" w:rsidR="00117858" w:rsidRPr="00800F4D" w:rsidRDefault="00117858" w:rsidP="00800F4D">
      <w:pPr>
        <w:pStyle w:val="ListParagraph"/>
        <w:spacing w:after="0" w:line="240" w:lineRule="auto"/>
        <w:ind w:left="1080"/>
      </w:pPr>
    </w:p>
    <w:p w14:paraId="26EA144D" w14:textId="77777777" w:rsidR="00117858" w:rsidRPr="00800F4D" w:rsidRDefault="00117858" w:rsidP="00800F4D">
      <w:pPr>
        <w:spacing w:after="0" w:line="240" w:lineRule="auto"/>
        <w:ind w:left="720"/>
      </w:pPr>
    </w:p>
    <w:p w14:paraId="1B5E0C02" w14:textId="77777777" w:rsidR="00117858" w:rsidRPr="00800F4D" w:rsidRDefault="00117858" w:rsidP="00800F4D">
      <w:pPr>
        <w:spacing w:after="0" w:line="240" w:lineRule="auto"/>
        <w:ind w:left="720"/>
      </w:pPr>
    </w:p>
    <w:p w14:paraId="389456C7" w14:textId="77777777" w:rsidR="00EB055B" w:rsidRPr="00800F4D" w:rsidRDefault="00EB055B" w:rsidP="00800F4D">
      <w:pPr>
        <w:spacing w:after="0" w:line="240" w:lineRule="auto"/>
      </w:pPr>
    </w:p>
    <w:sectPr w:rsidR="00EB055B" w:rsidRPr="00800F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Kelly Warnock" w:date="2016-09-07T09:55:00Z" w:initials="KW">
    <w:p w14:paraId="40010AB7" w14:textId="56E2DC53" w:rsidR="008310FD" w:rsidRDefault="008310FD">
      <w:pPr>
        <w:pStyle w:val="CommentText"/>
      </w:pPr>
      <w:r>
        <w:rPr>
          <w:rStyle w:val="CommentReference"/>
        </w:rPr>
        <w:annotationRef/>
      </w:r>
      <w:proofErr w:type="gramStart"/>
      <w:r>
        <w:t>software</w:t>
      </w:r>
      <w:proofErr w:type="gramEnd"/>
      <w:r>
        <w:t>?</w:t>
      </w:r>
    </w:p>
  </w:comment>
  <w:comment w:id="7" w:author="Kelly Warnock" w:date="2016-09-07T09:55:00Z" w:initials="KW">
    <w:p w14:paraId="582B407B" w14:textId="30E1C05D" w:rsidR="008310FD" w:rsidRDefault="008310FD">
      <w:pPr>
        <w:pStyle w:val="CommentText"/>
      </w:pPr>
      <w:r>
        <w:rPr>
          <w:rStyle w:val="CommentReference"/>
        </w:rPr>
        <w:annotationRef/>
      </w:r>
      <w:r>
        <w:t>Is this abbreviation used in the text?  If not, let’s spell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10AB7" w15:done="0"/>
  <w15:commentEx w15:paraId="582B40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108"/>
    <w:multiLevelType w:val="hybridMultilevel"/>
    <w:tmpl w:val="329CE1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52F7EED"/>
    <w:multiLevelType w:val="hybridMultilevel"/>
    <w:tmpl w:val="2708DDF6"/>
    <w:lvl w:ilvl="0" w:tplc="BD1C6AD0">
      <w:start w:val="1"/>
      <w:numFmt w:val="bullet"/>
      <w:lvlText w:val=""/>
      <w:lvlJc w:val="left"/>
      <w:pPr>
        <w:tabs>
          <w:tab w:val="num" w:pos="720"/>
        </w:tabs>
        <w:ind w:left="720" w:hanging="360"/>
      </w:pPr>
      <w:rPr>
        <w:rFonts w:ascii="Wingdings" w:hAnsi="Wingdings" w:hint="default"/>
      </w:rPr>
    </w:lvl>
    <w:lvl w:ilvl="1" w:tplc="1676FCE0">
      <w:start w:val="90"/>
      <w:numFmt w:val="bullet"/>
      <w:lvlText w:val=""/>
      <w:lvlJc w:val="left"/>
      <w:pPr>
        <w:tabs>
          <w:tab w:val="num" w:pos="1440"/>
        </w:tabs>
        <w:ind w:left="1440" w:hanging="360"/>
      </w:pPr>
      <w:rPr>
        <w:rFonts w:ascii="Wingdings" w:hAnsi="Wingdings" w:hint="default"/>
      </w:rPr>
    </w:lvl>
    <w:lvl w:ilvl="2" w:tplc="D8748116" w:tentative="1">
      <w:start w:val="1"/>
      <w:numFmt w:val="bullet"/>
      <w:lvlText w:val=""/>
      <w:lvlJc w:val="left"/>
      <w:pPr>
        <w:tabs>
          <w:tab w:val="num" w:pos="2160"/>
        </w:tabs>
        <w:ind w:left="2160" w:hanging="360"/>
      </w:pPr>
      <w:rPr>
        <w:rFonts w:ascii="Wingdings" w:hAnsi="Wingdings" w:hint="default"/>
      </w:rPr>
    </w:lvl>
    <w:lvl w:ilvl="3" w:tplc="9B2A1BF6" w:tentative="1">
      <w:start w:val="1"/>
      <w:numFmt w:val="bullet"/>
      <w:lvlText w:val=""/>
      <w:lvlJc w:val="left"/>
      <w:pPr>
        <w:tabs>
          <w:tab w:val="num" w:pos="2880"/>
        </w:tabs>
        <w:ind w:left="2880" w:hanging="360"/>
      </w:pPr>
      <w:rPr>
        <w:rFonts w:ascii="Wingdings" w:hAnsi="Wingdings" w:hint="default"/>
      </w:rPr>
    </w:lvl>
    <w:lvl w:ilvl="4" w:tplc="F46C9958" w:tentative="1">
      <w:start w:val="1"/>
      <w:numFmt w:val="bullet"/>
      <w:lvlText w:val=""/>
      <w:lvlJc w:val="left"/>
      <w:pPr>
        <w:tabs>
          <w:tab w:val="num" w:pos="3600"/>
        </w:tabs>
        <w:ind w:left="3600" w:hanging="360"/>
      </w:pPr>
      <w:rPr>
        <w:rFonts w:ascii="Wingdings" w:hAnsi="Wingdings" w:hint="default"/>
      </w:rPr>
    </w:lvl>
    <w:lvl w:ilvl="5" w:tplc="5DBA2B24" w:tentative="1">
      <w:start w:val="1"/>
      <w:numFmt w:val="bullet"/>
      <w:lvlText w:val=""/>
      <w:lvlJc w:val="left"/>
      <w:pPr>
        <w:tabs>
          <w:tab w:val="num" w:pos="4320"/>
        </w:tabs>
        <w:ind w:left="4320" w:hanging="360"/>
      </w:pPr>
      <w:rPr>
        <w:rFonts w:ascii="Wingdings" w:hAnsi="Wingdings" w:hint="default"/>
      </w:rPr>
    </w:lvl>
    <w:lvl w:ilvl="6" w:tplc="88B651D8" w:tentative="1">
      <w:start w:val="1"/>
      <w:numFmt w:val="bullet"/>
      <w:lvlText w:val=""/>
      <w:lvlJc w:val="left"/>
      <w:pPr>
        <w:tabs>
          <w:tab w:val="num" w:pos="5040"/>
        </w:tabs>
        <w:ind w:left="5040" w:hanging="360"/>
      </w:pPr>
      <w:rPr>
        <w:rFonts w:ascii="Wingdings" w:hAnsi="Wingdings" w:hint="default"/>
      </w:rPr>
    </w:lvl>
    <w:lvl w:ilvl="7" w:tplc="5D0039C6" w:tentative="1">
      <w:start w:val="1"/>
      <w:numFmt w:val="bullet"/>
      <w:lvlText w:val=""/>
      <w:lvlJc w:val="left"/>
      <w:pPr>
        <w:tabs>
          <w:tab w:val="num" w:pos="5760"/>
        </w:tabs>
        <w:ind w:left="5760" w:hanging="360"/>
      </w:pPr>
      <w:rPr>
        <w:rFonts w:ascii="Wingdings" w:hAnsi="Wingdings" w:hint="default"/>
      </w:rPr>
    </w:lvl>
    <w:lvl w:ilvl="8" w:tplc="BB100D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A4A33"/>
    <w:multiLevelType w:val="hybridMultilevel"/>
    <w:tmpl w:val="9A6CA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669EF"/>
    <w:multiLevelType w:val="hybridMultilevel"/>
    <w:tmpl w:val="73CE1692"/>
    <w:lvl w:ilvl="0" w:tplc="5B5666C8">
      <w:start w:val="1"/>
      <w:numFmt w:val="bullet"/>
      <w:lvlText w:val=""/>
      <w:lvlJc w:val="left"/>
      <w:pPr>
        <w:tabs>
          <w:tab w:val="num" w:pos="720"/>
        </w:tabs>
        <w:ind w:left="720" w:hanging="360"/>
      </w:pPr>
      <w:rPr>
        <w:rFonts w:ascii="Wingdings" w:hAnsi="Wingdings" w:hint="default"/>
      </w:rPr>
    </w:lvl>
    <w:lvl w:ilvl="1" w:tplc="6DE2D1E2">
      <w:start w:val="90"/>
      <w:numFmt w:val="bullet"/>
      <w:lvlText w:val=""/>
      <w:lvlJc w:val="left"/>
      <w:pPr>
        <w:tabs>
          <w:tab w:val="num" w:pos="1440"/>
        </w:tabs>
        <w:ind w:left="1440" w:hanging="360"/>
      </w:pPr>
      <w:rPr>
        <w:rFonts w:ascii="Wingdings" w:hAnsi="Wingdings" w:hint="default"/>
      </w:rPr>
    </w:lvl>
    <w:lvl w:ilvl="2" w:tplc="4C502F12" w:tentative="1">
      <w:start w:val="1"/>
      <w:numFmt w:val="bullet"/>
      <w:lvlText w:val=""/>
      <w:lvlJc w:val="left"/>
      <w:pPr>
        <w:tabs>
          <w:tab w:val="num" w:pos="2160"/>
        </w:tabs>
        <w:ind w:left="2160" w:hanging="360"/>
      </w:pPr>
      <w:rPr>
        <w:rFonts w:ascii="Wingdings" w:hAnsi="Wingdings" w:hint="default"/>
      </w:rPr>
    </w:lvl>
    <w:lvl w:ilvl="3" w:tplc="34226434" w:tentative="1">
      <w:start w:val="1"/>
      <w:numFmt w:val="bullet"/>
      <w:lvlText w:val=""/>
      <w:lvlJc w:val="left"/>
      <w:pPr>
        <w:tabs>
          <w:tab w:val="num" w:pos="2880"/>
        </w:tabs>
        <w:ind w:left="2880" w:hanging="360"/>
      </w:pPr>
      <w:rPr>
        <w:rFonts w:ascii="Wingdings" w:hAnsi="Wingdings" w:hint="default"/>
      </w:rPr>
    </w:lvl>
    <w:lvl w:ilvl="4" w:tplc="80D60A14" w:tentative="1">
      <w:start w:val="1"/>
      <w:numFmt w:val="bullet"/>
      <w:lvlText w:val=""/>
      <w:lvlJc w:val="left"/>
      <w:pPr>
        <w:tabs>
          <w:tab w:val="num" w:pos="3600"/>
        </w:tabs>
        <w:ind w:left="3600" w:hanging="360"/>
      </w:pPr>
      <w:rPr>
        <w:rFonts w:ascii="Wingdings" w:hAnsi="Wingdings" w:hint="default"/>
      </w:rPr>
    </w:lvl>
    <w:lvl w:ilvl="5" w:tplc="F13ACDC0" w:tentative="1">
      <w:start w:val="1"/>
      <w:numFmt w:val="bullet"/>
      <w:lvlText w:val=""/>
      <w:lvlJc w:val="left"/>
      <w:pPr>
        <w:tabs>
          <w:tab w:val="num" w:pos="4320"/>
        </w:tabs>
        <w:ind w:left="4320" w:hanging="360"/>
      </w:pPr>
      <w:rPr>
        <w:rFonts w:ascii="Wingdings" w:hAnsi="Wingdings" w:hint="default"/>
      </w:rPr>
    </w:lvl>
    <w:lvl w:ilvl="6" w:tplc="FF2E1342" w:tentative="1">
      <w:start w:val="1"/>
      <w:numFmt w:val="bullet"/>
      <w:lvlText w:val=""/>
      <w:lvlJc w:val="left"/>
      <w:pPr>
        <w:tabs>
          <w:tab w:val="num" w:pos="5040"/>
        </w:tabs>
        <w:ind w:left="5040" w:hanging="360"/>
      </w:pPr>
      <w:rPr>
        <w:rFonts w:ascii="Wingdings" w:hAnsi="Wingdings" w:hint="default"/>
      </w:rPr>
    </w:lvl>
    <w:lvl w:ilvl="7" w:tplc="11C6410E" w:tentative="1">
      <w:start w:val="1"/>
      <w:numFmt w:val="bullet"/>
      <w:lvlText w:val=""/>
      <w:lvlJc w:val="left"/>
      <w:pPr>
        <w:tabs>
          <w:tab w:val="num" w:pos="5760"/>
        </w:tabs>
        <w:ind w:left="5760" w:hanging="360"/>
      </w:pPr>
      <w:rPr>
        <w:rFonts w:ascii="Wingdings" w:hAnsi="Wingdings" w:hint="default"/>
      </w:rPr>
    </w:lvl>
    <w:lvl w:ilvl="8" w:tplc="154668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F2555"/>
    <w:multiLevelType w:val="hybridMultilevel"/>
    <w:tmpl w:val="F1529CE0"/>
    <w:lvl w:ilvl="0" w:tplc="D820DA06">
      <w:start w:val="1"/>
      <w:numFmt w:val="bullet"/>
      <w:lvlText w:val=""/>
      <w:lvlJc w:val="left"/>
      <w:pPr>
        <w:tabs>
          <w:tab w:val="num" w:pos="720"/>
        </w:tabs>
        <w:ind w:left="720" w:hanging="360"/>
      </w:pPr>
      <w:rPr>
        <w:rFonts w:ascii="Wingdings" w:hAnsi="Wingdings" w:hint="default"/>
      </w:rPr>
    </w:lvl>
    <w:lvl w:ilvl="1" w:tplc="97123562">
      <w:start w:val="1"/>
      <w:numFmt w:val="bullet"/>
      <w:lvlText w:val=""/>
      <w:lvlJc w:val="left"/>
      <w:pPr>
        <w:tabs>
          <w:tab w:val="num" w:pos="1440"/>
        </w:tabs>
        <w:ind w:left="1440" w:hanging="360"/>
      </w:pPr>
      <w:rPr>
        <w:rFonts w:ascii="Wingdings" w:hAnsi="Wingdings" w:hint="default"/>
      </w:rPr>
    </w:lvl>
    <w:lvl w:ilvl="2" w:tplc="700CE7EE" w:tentative="1">
      <w:start w:val="1"/>
      <w:numFmt w:val="bullet"/>
      <w:lvlText w:val=""/>
      <w:lvlJc w:val="left"/>
      <w:pPr>
        <w:tabs>
          <w:tab w:val="num" w:pos="2160"/>
        </w:tabs>
        <w:ind w:left="2160" w:hanging="360"/>
      </w:pPr>
      <w:rPr>
        <w:rFonts w:ascii="Wingdings" w:hAnsi="Wingdings" w:hint="default"/>
      </w:rPr>
    </w:lvl>
    <w:lvl w:ilvl="3" w:tplc="5CA0E050" w:tentative="1">
      <w:start w:val="1"/>
      <w:numFmt w:val="bullet"/>
      <w:lvlText w:val=""/>
      <w:lvlJc w:val="left"/>
      <w:pPr>
        <w:tabs>
          <w:tab w:val="num" w:pos="2880"/>
        </w:tabs>
        <w:ind w:left="2880" w:hanging="360"/>
      </w:pPr>
      <w:rPr>
        <w:rFonts w:ascii="Wingdings" w:hAnsi="Wingdings" w:hint="default"/>
      </w:rPr>
    </w:lvl>
    <w:lvl w:ilvl="4" w:tplc="13AC1734" w:tentative="1">
      <w:start w:val="1"/>
      <w:numFmt w:val="bullet"/>
      <w:lvlText w:val=""/>
      <w:lvlJc w:val="left"/>
      <w:pPr>
        <w:tabs>
          <w:tab w:val="num" w:pos="3600"/>
        </w:tabs>
        <w:ind w:left="3600" w:hanging="360"/>
      </w:pPr>
      <w:rPr>
        <w:rFonts w:ascii="Wingdings" w:hAnsi="Wingdings" w:hint="default"/>
      </w:rPr>
    </w:lvl>
    <w:lvl w:ilvl="5" w:tplc="69D22BAA" w:tentative="1">
      <w:start w:val="1"/>
      <w:numFmt w:val="bullet"/>
      <w:lvlText w:val=""/>
      <w:lvlJc w:val="left"/>
      <w:pPr>
        <w:tabs>
          <w:tab w:val="num" w:pos="4320"/>
        </w:tabs>
        <w:ind w:left="4320" w:hanging="360"/>
      </w:pPr>
      <w:rPr>
        <w:rFonts w:ascii="Wingdings" w:hAnsi="Wingdings" w:hint="default"/>
      </w:rPr>
    </w:lvl>
    <w:lvl w:ilvl="6" w:tplc="87A89966" w:tentative="1">
      <w:start w:val="1"/>
      <w:numFmt w:val="bullet"/>
      <w:lvlText w:val=""/>
      <w:lvlJc w:val="left"/>
      <w:pPr>
        <w:tabs>
          <w:tab w:val="num" w:pos="5040"/>
        </w:tabs>
        <w:ind w:left="5040" w:hanging="360"/>
      </w:pPr>
      <w:rPr>
        <w:rFonts w:ascii="Wingdings" w:hAnsi="Wingdings" w:hint="default"/>
      </w:rPr>
    </w:lvl>
    <w:lvl w:ilvl="7" w:tplc="896A4A02" w:tentative="1">
      <w:start w:val="1"/>
      <w:numFmt w:val="bullet"/>
      <w:lvlText w:val=""/>
      <w:lvlJc w:val="left"/>
      <w:pPr>
        <w:tabs>
          <w:tab w:val="num" w:pos="5760"/>
        </w:tabs>
        <w:ind w:left="5760" w:hanging="360"/>
      </w:pPr>
      <w:rPr>
        <w:rFonts w:ascii="Wingdings" w:hAnsi="Wingdings" w:hint="default"/>
      </w:rPr>
    </w:lvl>
    <w:lvl w:ilvl="8" w:tplc="7E9457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154640"/>
    <w:multiLevelType w:val="hybridMultilevel"/>
    <w:tmpl w:val="96FA7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DD2EEC"/>
    <w:multiLevelType w:val="hybridMultilevel"/>
    <w:tmpl w:val="8D7C7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0C2911"/>
    <w:multiLevelType w:val="hybridMultilevel"/>
    <w:tmpl w:val="5FE2D5E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AE33C2"/>
    <w:multiLevelType w:val="hybridMultilevel"/>
    <w:tmpl w:val="08B696E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775659"/>
    <w:multiLevelType w:val="hybridMultilevel"/>
    <w:tmpl w:val="D66ED1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6F86CC0"/>
    <w:multiLevelType w:val="hybridMultilevel"/>
    <w:tmpl w:val="BCE2C6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83C61E0"/>
    <w:multiLevelType w:val="hybridMultilevel"/>
    <w:tmpl w:val="B652E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ADD4565"/>
    <w:multiLevelType w:val="hybridMultilevel"/>
    <w:tmpl w:val="FD9AC978"/>
    <w:lvl w:ilvl="0" w:tplc="87E8465E">
      <w:start w:val="1"/>
      <w:numFmt w:val="bullet"/>
      <w:lvlText w:val=""/>
      <w:lvlJc w:val="left"/>
      <w:pPr>
        <w:tabs>
          <w:tab w:val="num" w:pos="720"/>
        </w:tabs>
        <w:ind w:left="720" w:hanging="360"/>
      </w:pPr>
      <w:rPr>
        <w:rFonts w:ascii="Wingdings" w:hAnsi="Wingdings" w:hint="default"/>
      </w:rPr>
    </w:lvl>
    <w:lvl w:ilvl="1" w:tplc="01928B7E">
      <w:start w:val="90"/>
      <w:numFmt w:val="bullet"/>
      <w:lvlText w:val=""/>
      <w:lvlJc w:val="left"/>
      <w:pPr>
        <w:tabs>
          <w:tab w:val="num" w:pos="1440"/>
        </w:tabs>
        <w:ind w:left="1440" w:hanging="360"/>
      </w:pPr>
      <w:rPr>
        <w:rFonts w:ascii="Wingdings" w:hAnsi="Wingdings" w:hint="default"/>
      </w:rPr>
    </w:lvl>
    <w:lvl w:ilvl="2" w:tplc="CE96E54C" w:tentative="1">
      <w:start w:val="1"/>
      <w:numFmt w:val="bullet"/>
      <w:lvlText w:val=""/>
      <w:lvlJc w:val="left"/>
      <w:pPr>
        <w:tabs>
          <w:tab w:val="num" w:pos="2160"/>
        </w:tabs>
        <w:ind w:left="2160" w:hanging="360"/>
      </w:pPr>
      <w:rPr>
        <w:rFonts w:ascii="Wingdings" w:hAnsi="Wingdings" w:hint="default"/>
      </w:rPr>
    </w:lvl>
    <w:lvl w:ilvl="3" w:tplc="3A4CFF20" w:tentative="1">
      <w:start w:val="1"/>
      <w:numFmt w:val="bullet"/>
      <w:lvlText w:val=""/>
      <w:lvlJc w:val="left"/>
      <w:pPr>
        <w:tabs>
          <w:tab w:val="num" w:pos="2880"/>
        </w:tabs>
        <w:ind w:left="2880" w:hanging="360"/>
      </w:pPr>
      <w:rPr>
        <w:rFonts w:ascii="Wingdings" w:hAnsi="Wingdings" w:hint="default"/>
      </w:rPr>
    </w:lvl>
    <w:lvl w:ilvl="4" w:tplc="15909B2C" w:tentative="1">
      <w:start w:val="1"/>
      <w:numFmt w:val="bullet"/>
      <w:lvlText w:val=""/>
      <w:lvlJc w:val="left"/>
      <w:pPr>
        <w:tabs>
          <w:tab w:val="num" w:pos="3600"/>
        </w:tabs>
        <w:ind w:left="3600" w:hanging="360"/>
      </w:pPr>
      <w:rPr>
        <w:rFonts w:ascii="Wingdings" w:hAnsi="Wingdings" w:hint="default"/>
      </w:rPr>
    </w:lvl>
    <w:lvl w:ilvl="5" w:tplc="4C2A6D7A" w:tentative="1">
      <w:start w:val="1"/>
      <w:numFmt w:val="bullet"/>
      <w:lvlText w:val=""/>
      <w:lvlJc w:val="left"/>
      <w:pPr>
        <w:tabs>
          <w:tab w:val="num" w:pos="4320"/>
        </w:tabs>
        <w:ind w:left="4320" w:hanging="360"/>
      </w:pPr>
      <w:rPr>
        <w:rFonts w:ascii="Wingdings" w:hAnsi="Wingdings" w:hint="default"/>
      </w:rPr>
    </w:lvl>
    <w:lvl w:ilvl="6" w:tplc="6ADE4214" w:tentative="1">
      <w:start w:val="1"/>
      <w:numFmt w:val="bullet"/>
      <w:lvlText w:val=""/>
      <w:lvlJc w:val="left"/>
      <w:pPr>
        <w:tabs>
          <w:tab w:val="num" w:pos="5040"/>
        </w:tabs>
        <w:ind w:left="5040" w:hanging="360"/>
      </w:pPr>
      <w:rPr>
        <w:rFonts w:ascii="Wingdings" w:hAnsi="Wingdings" w:hint="default"/>
      </w:rPr>
    </w:lvl>
    <w:lvl w:ilvl="7" w:tplc="5B44CD7A" w:tentative="1">
      <w:start w:val="1"/>
      <w:numFmt w:val="bullet"/>
      <w:lvlText w:val=""/>
      <w:lvlJc w:val="left"/>
      <w:pPr>
        <w:tabs>
          <w:tab w:val="num" w:pos="5760"/>
        </w:tabs>
        <w:ind w:left="5760" w:hanging="360"/>
      </w:pPr>
      <w:rPr>
        <w:rFonts w:ascii="Wingdings" w:hAnsi="Wingdings" w:hint="default"/>
      </w:rPr>
    </w:lvl>
    <w:lvl w:ilvl="8" w:tplc="3C4EE7A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94204D"/>
    <w:multiLevelType w:val="hybridMultilevel"/>
    <w:tmpl w:val="F5D46A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9C2243"/>
    <w:multiLevelType w:val="hybridMultilevel"/>
    <w:tmpl w:val="21A878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D9D4137"/>
    <w:multiLevelType w:val="hybridMultilevel"/>
    <w:tmpl w:val="3B581D40"/>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1ECC2E36"/>
    <w:multiLevelType w:val="hybridMultilevel"/>
    <w:tmpl w:val="151298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F384E1F"/>
    <w:multiLevelType w:val="hybridMultilevel"/>
    <w:tmpl w:val="988249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487764D"/>
    <w:multiLevelType w:val="hybridMultilevel"/>
    <w:tmpl w:val="326A7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2699645D"/>
    <w:multiLevelType w:val="hybridMultilevel"/>
    <w:tmpl w:val="B652E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7E25216"/>
    <w:multiLevelType w:val="hybridMultilevel"/>
    <w:tmpl w:val="B8F2A2F2"/>
    <w:lvl w:ilvl="0" w:tplc="87E6043C">
      <w:start w:val="1"/>
      <w:numFmt w:val="bullet"/>
      <w:lvlText w:val=""/>
      <w:lvlJc w:val="left"/>
      <w:pPr>
        <w:tabs>
          <w:tab w:val="num" w:pos="720"/>
        </w:tabs>
        <w:ind w:left="720" w:hanging="360"/>
      </w:pPr>
      <w:rPr>
        <w:rFonts w:ascii="Wingdings" w:hAnsi="Wingdings" w:hint="default"/>
      </w:rPr>
    </w:lvl>
    <w:lvl w:ilvl="1" w:tplc="E764A60A" w:tentative="1">
      <w:start w:val="1"/>
      <w:numFmt w:val="bullet"/>
      <w:lvlText w:val=""/>
      <w:lvlJc w:val="left"/>
      <w:pPr>
        <w:tabs>
          <w:tab w:val="num" w:pos="1440"/>
        </w:tabs>
        <w:ind w:left="1440" w:hanging="360"/>
      </w:pPr>
      <w:rPr>
        <w:rFonts w:ascii="Wingdings" w:hAnsi="Wingdings" w:hint="default"/>
      </w:rPr>
    </w:lvl>
    <w:lvl w:ilvl="2" w:tplc="6D46A890" w:tentative="1">
      <w:start w:val="1"/>
      <w:numFmt w:val="bullet"/>
      <w:lvlText w:val=""/>
      <w:lvlJc w:val="left"/>
      <w:pPr>
        <w:tabs>
          <w:tab w:val="num" w:pos="2160"/>
        </w:tabs>
        <w:ind w:left="2160" w:hanging="360"/>
      </w:pPr>
      <w:rPr>
        <w:rFonts w:ascii="Wingdings" w:hAnsi="Wingdings" w:hint="default"/>
      </w:rPr>
    </w:lvl>
    <w:lvl w:ilvl="3" w:tplc="37D0A7FE" w:tentative="1">
      <w:start w:val="1"/>
      <w:numFmt w:val="bullet"/>
      <w:lvlText w:val=""/>
      <w:lvlJc w:val="left"/>
      <w:pPr>
        <w:tabs>
          <w:tab w:val="num" w:pos="2880"/>
        </w:tabs>
        <w:ind w:left="2880" w:hanging="360"/>
      </w:pPr>
      <w:rPr>
        <w:rFonts w:ascii="Wingdings" w:hAnsi="Wingdings" w:hint="default"/>
      </w:rPr>
    </w:lvl>
    <w:lvl w:ilvl="4" w:tplc="4F5AB868" w:tentative="1">
      <w:start w:val="1"/>
      <w:numFmt w:val="bullet"/>
      <w:lvlText w:val=""/>
      <w:lvlJc w:val="left"/>
      <w:pPr>
        <w:tabs>
          <w:tab w:val="num" w:pos="3600"/>
        </w:tabs>
        <w:ind w:left="3600" w:hanging="360"/>
      </w:pPr>
      <w:rPr>
        <w:rFonts w:ascii="Wingdings" w:hAnsi="Wingdings" w:hint="default"/>
      </w:rPr>
    </w:lvl>
    <w:lvl w:ilvl="5" w:tplc="177A101E" w:tentative="1">
      <w:start w:val="1"/>
      <w:numFmt w:val="bullet"/>
      <w:lvlText w:val=""/>
      <w:lvlJc w:val="left"/>
      <w:pPr>
        <w:tabs>
          <w:tab w:val="num" w:pos="4320"/>
        </w:tabs>
        <w:ind w:left="4320" w:hanging="360"/>
      </w:pPr>
      <w:rPr>
        <w:rFonts w:ascii="Wingdings" w:hAnsi="Wingdings" w:hint="default"/>
      </w:rPr>
    </w:lvl>
    <w:lvl w:ilvl="6" w:tplc="D5FCB874" w:tentative="1">
      <w:start w:val="1"/>
      <w:numFmt w:val="bullet"/>
      <w:lvlText w:val=""/>
      <w:lvlJc w:val="left"/>
      <w:pPr>
        <w:tabs>
          <w:tab w:val="num" w:pos="5040"/>
        </w:tabs>
        <w:ind w:left="5040" w:hanging="360"/>
      </w:pPr>
      <w:rPr>
        <w:rFonts w:ascii="Wingdings" w:hAnsi="Wingdings" w:hint="default"/>
      </w:rPr>
    </w:lvl>
    <w:lvl w:ilvl="7" w:tplc="C37C1C16" w:tentative="1">
      <w:start w:val="1"/>
      <w:numFmt w:val="bullet"/>
      <w:lvlText w:val=""/>
      <w:lvlJc w:val="left"/>
      <w:pPr>
        <w:tabs>
          <w:tab w:val="num" w:pos="5760"/>
        </w:tabs>
        <w:ind w:left="5760" w:hanging="360"/>
      </w:pPr>
      <w:rPr>
        <w:rFonts w:ascii="Wingdings" w:hAnsi="Wingdings" w:hint="default"/>
      </w:rPr>
    </w:lvl>
    <w:lvl w:ilvl="8" w:tplc="CBFC17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46C28"/>
    <w:multiLevelType w:val="hybridMultilevel"/>
    <w:tmpl w:val="DE0C13BA"/>
    <w:lvl w:ilvl="0" w:tplc="9DAC4CE2">
      <w:start w:val="1"/>
      <w:numFmt w:val="decimal"/>
      <w:lvlText w:val="%1."/>
      <w:lvlJc w:val="left"/>
      <w:pPr>
        <w:tabs>
          <w:tab w:val="num" w:pos="432"/>
        </w:tabs>
        <w:ind w:left="360" w:hanging="360"/>
      </w:pPr>
      <w:rPr>
        <w:rFont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EB4A80"/>
    <w:multiLevelType w:val="hybridMultilevel"/>
    <w:tmpl w:val="BB2648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B0B7E8C"/>
    <w:multiLevelType w:val="hybridMultilevel"/>
    <w:tmpl w:val="4C1AED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2E855CCF"/>
    <w:multiLevelType w:val="hybridMultilevel"/>
    <w:tmpl w:val="5388EB3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2FDD641A"/>
    <w:multiLevelType w:val="hybridMultilevel"/>
    <w:tmpl w:val="07B02B1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6F47449"/>
    <w:multiLevelType w:val="hybridMultilevel"/>
    <w:tmpl w:val="34040A4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7CD7A3B"/>
    <w:multiLevelType w:val="hybridMultilevel"/>
    <w:tmpl w:val="F99C8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39496C5B"/>
    <w:multiLevelType w:val="hybridMultilevel"/>
    <w:tmpl w:val="4FB6689C"/>
    <w:lvl w:ilvl="0" w:tplc="BA222532">
      <w:start w:val="1"/>
      <w:numFmt w:val="bullet"/>
      <w:lvlText w:val=""/>
      <w:lvlJc w:val="left"/>
      <w:pPr>
        <w:tabs>
          <w:tab w:val="num" w:pos="720"/>
        </w:tabs>
        <w:ind w:left="720" w:hanging="360"/>
      </w:pPr>
      <w:rPr>
        <w:rFonts w:ascii="Wingdings" w:hAnsi="Wingdings" w:hint="default"/>
      </w:rPr>
    </w:lvl>
    <w:lvl w:ilvl="1" w:tplc="441EC024">
      <w:start w:val="90"/>
      <w:numFmt w:val="bullet"/>
      <w:lvlText w:val=""/>
      <w:lvlJc w:val="left"/>
      <w:pPr>
        <w:tabs>
          <w:tab w:val="num" w:pos="1440"/>
        </w:tabs>
        <w:ind w:left="1440" w:hanging="360"/>
      </w:pPr>
      <w:rPr>
        <w:rFonts w:ascii="Wingdings" w:hAnsi="Wingdings" w:hint="default"/>
      </w:rPr>
    </w:lvl>
    <w:lvl w:ilvl="2" w:tplc="D3C6E11C" w:tentative="1">
      <w:start w:val="1"/>
      <w:numFmt w:val="bullet"/>
      <w:lvlText w:val=""/>
      <w:lvlJc w:val="left"/>
      <w:pPr>
        <w:tabs>
          <w:tab w:val="num" w:pos="2160"/>
        </w:tabs>
        <w:ind w:left="2160" w:hanging="360"/>
      </w:pPr>
      <w:rPr>
        <w:rFonts w:ascii="Wingdings" w:hAnsi="Wingdings" w:hint="default"/>
      </w:rPr>
    </w:lvl>
    <w:lvl w:ilvl="3" w:tplc="AECC6974" w:tentative="1">
      <w:start w:val="1"/>
      <w:numFmt w:val="bullet"/>
      <w:lvlText w:val=""/>
      <w:lvlJc w:val="left"/>
      <w:pPr>
        <w:tabs>
          <w:tab w:val="num" w:pos="2880"/>
        </w:tabs>
        <w:ind w:left="2880" w:hanging="360"/>
      </w:pPr>
      <w:rPr>
        <w:rFonts w:ascii="Wingdings" w:hAnsi="Wingdings" w:hint="default"/>
      </w:rPr>
    </w:lvl>
    <w:lvl w:ilvl="4" w:tplc="00BCA420" w:tentative="1">
      <w:start w:val="1"/>
      <w:numFmt w:val="bullet"/>
      <w:lvlText w:val=""/>
      <w:lvlJc w:val="left"/>
      <w:pPr>
        <w:tabs>
          <w:tab w:val="num" w:pos="3600"/>
        </w:tabs>
        <w:ind w:left="3600" w:hanging="360"/>
      </w:pPr>
      <w:rPr>
        <w:rFonts w:ascii="Wingdings" w:hAnsi="Wingdings" w:hint="default"/>
      </w:rPr>
    </w:lvl>
    <w:lvl w:ilvl="5" w:tplc="00089CA0" w:tentative="1">
      <w:start w:val="1"/>
      <w:numFmt w:val="bullet"/>
      <w:lvlText w:val=""/>
      <w:lvlJc w:val="left"/>
      <w:pPr>
        <w:tabs>
          <w:tab w:val="num" w:pos="4320"/>
        </w:tabs>
        <w:ind w:left="4320" w:hanging="360"/>
      </w:pPr>
      <w:rPr>
        <w:rFonts w:ascii="Wingdings" w:hAnsi="Wingdings" w:hint="default"/>
      </w:rPr>
    </w:lvl>
    <w:lvl w:ilvl="6" w:tplc="16E2437A" w:tentative="1">
      <w:start w:val="1"/>
      <w:numFmt w:val="bullet"/>
      <w:lvlText w:val=""/>
      <w:lvlJc w:val="left"/>
      <w:pPr>
        <w:tabs>
          <w:tab w:val="num" w:pos="5040"/>
        </w:tabs>
        <w:ind w:left="5040" w:hanging="360"/>
      </w:pPr>
      <w:rPr>
        <w:rFonts w:ascii="Wingdings" w:hAnsi="Wingdings" w:hint="default"/>
      </w:rPr>
    </w:lvl>
    <w:lvl w:ilvl="7" w:tplc="F4ECB876" w:tentative="1">
      <w:start w:val="1"/>
      <w:numFmt w:val="bullet"/>
      <w:lvlText w:val=""/>
      <w:lvlJc w:val="left"/>
      <w:pPr>
        <w:tabs>
          <w:tab w:val="num" w:pos="5760"/>
        </w:tabs>
        <w:ind w:left="5760" w:hanging="360"/>
      </w:pPr>
      <w:rPr>
        <w:rFonts w:ascii="Wingdings" w:hAnsi="Wingdings" w:hint="default"/>
      </w:rPr>
    </w:lvl>
    <w:lvl w:ilvl="8" w:tplc="1D56F19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C626CC"/>
    <w:multiLevelType w:val="hybridMultilevel"/>
    <w:tmpl w:val="280A7FB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3A09257E"/>
    <w:multiLevelType w:val="hybridMultilevel"/>
    <w:tmpl w:val="2702D2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A0A4F26"/>
    <w:multiLevelType w:val="hybridMultilevel"/>
    <w:tmpl w:val="581CC3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B9B6E89"/>
    <w:multiLevelType w:val="hybridMultilevel"/>
    <w:tmpl w:val="CFFED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CEF5164"/>
    <w:multiLevelType w:val="hybridMultilevel"/>
    <w:tmpl w:val="9096655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F1C58F2"/>
    <w:multiLevelType w:val="hybridMultilevel"/>
    <w:tmpl w:val="96FA7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413F41CE"/>
    <w:multiLevelType w:val="hybridMultilevel"/>
    <w:tmpl w:val="B16050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1C140FB"/>
    <w:multiLevelType w:val="hybridMultilevel"/>
    <w:tmpl w:val="2EDE7712"/>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41EE05FA"/>
    <w:multiLevelType w:val="hybridMultilevel"/>
    <w:tmpl w:val="E53255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42E46FB7"/>
    <w:multiLevelType w:val="hybridMultilevel"/>
    <w:tmpl w:val="028E51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442165B4"/>
    <w:multiLevelType w:val="hybridMultilevel"/>
    <w:tmpl w:val="E4B22232"/>
    <w:lvl w:ilvl="0" w:tplc="4A06400A">
      <w:start w:val="1"/>
      <w:numFmt w:val="bullet"/>
      <w:lvlText w:val=""/>
      <w:lvlJc w:val="left"/>
      <w:pPr>
        <w:tabs>
          <w:tab w:val="num" w:pos="720"/>
        </w:tabs>
        <w:ind w:left="720" w:hanging="360"/>
      </w:pPr>
      <w:rPr>
        <w:rFonts w:ascii="Wingdings" w:hAnsi="Wingdings" w:hint="default"/>
      </w:rPr>
    </w:lvl>
    <w:lvl w:ilvl="1" w:tplc="5546C552">
      <w:start w:val="1"/>
      <w:numFmt w:val="bullet"/>
      <w:lvlText w:val=""/>
      <w:lvlJc w:val="left"/>
      <w:pPr>
        <w:tabs>
          <w:tab w:val="num" w:pos="1440"/>
        </w:tabs>
        <w:ind w:left="1440" w:hanging="360"/>
      </w:pPr>
      <w:rPr>
        <w:rFonts w:ascii="Wingdings" w:hAnsi="Wingdings" w:hint="default"/>
      </w:rPr>
    </w:lvl>
    <w:lvl w:ilvl="2" w:tplc="760AE9C8" w:tentative="1">
      <w:start w:val="1"/>
      <w:numFmt w:val="bullet"/>
      <w:lvlText w:val=""/>
      <w:lvlJc w:val="left"/>
      <w:pPr>
        <w:tabs>
          <w:tab w:val="num" w:pos="2160"/>
        </w:tabs>
        <w:ind w:left="2160" w:hanging="360"/>
      </w:pPr>
      <w:rPr>
        <w:rFonts w:ascii="Wingdings" w:hAnsi="Wingdings" w:hint="default"/>
      </w:rPr>
    </w:lvl>
    <w:lvl w:ilvl="3" w:tplc="1DDA7A4C" w:tentative="1">
      <w:start w:val="1"/>
      <w:numFmt w:val="bullet"/>
      <w:lvlText w:val=""/>
      <w:lvlJc w:val="left"/>
      <w:pPr>
        <w:tabs>
          <w:tab w:val="num" w:pos="2880"/>
        </w:tabs>
        <w:ind w:left="2880" w:hanging="360"/>
      </w:pPr>
      <w:rPr>
        <w:rFonts w:ascii="Wingdings" w:hAnsi="Wingdings" w:hint="default"/>
      </w:rPr>
    </w:lvl>
    <w:lvl w:ilvl="4" w:tplc="58264652" w:tentative="1">
      <w:start w:val="1"/>
      <w:numFmt w:val="bullet"/>
      <w:lvlText w:val=""/>
      <w:lvlJc w:val="left"/>
      <w:pPr>
        <w:tabs>
          <w:tab w:val="num" w:pos="3600"/>
        </w:tabs>
        <w:ind w:left="3600" w:hanging="360"/>
      </w:pPr>
      <w:rPr>
        <w:rFonts w:ascii="Wingdings" w:hAnsi="Wingdings" w:hint="default"/>
      </w:rPr>
    </w:lvl>
    <w:lvl w:ilvl="5" w:tplc="43BCD4F2" w:tentative="1">
      <w:start w:val="1"/>
      <w:numFmt w:val="bullet"/>
      <w:lvlText w:val=""/>
      <w:lvlJc w:val="left"/>
      <w:pPr>
        <w:tabs>
          <w:tab w:val="num" w:pos="4320"/>
        </w:tabs>
        <w:ind w:left="4320" w:hanging="360"/>
      </w:pPr>
      <w:rPr>
        <w:rFonts w:ascii="Wingdings" w:hAnsi="Wingdings" w:hint="default"/>
      </w:rPr>
    </w:lvl>
    <w:lvl w:ilvl="6" w:tplc="D4D2162A" w:tentative="1">
      <w:start w:val="1"/>
      <w:numFmt w:val="bullet"/>
      <w:lvlText w:val=""/>
      <w:lvlJc w:val="left"/>
      <w:pPr>
        <w:tabs>
          <w:tab w:val="num" w:pos="5040"/>
        </w:tabs>
        <w:ind w:left="5040" w:hanging="360"/>
      </w:pPr>
      <w:rPr>
        <w:rFonts w:ascii="Wingdings" w:hAnsi="Wingdings" w:hint="default"/>
      </w:rPr>
    </w:lvl>
    <w:lvl w:ilvl="7" w:tplc="C8F4E36E" w:tentative="1">
      <w:start w:val="1"/>
      <w:numFmt w:val="bullet"/>
      <w:lvlText w:val=""/>
      <w:lvlJc w:val="left"/>
      <w:pPr>
        <w:tabs>
          <w:tab w:val="num" w:pos="5760"/>
        </w:tabs>
        <w:ind w:left="5760" w:hanging="360"/>
      </w:pPr>
      <w:rPr>
        <w:rFonts w:ascii="Wingdings" w:hAnsi="Wingdings" w:hint="default"/>
      </w:rPr>
    </w:lvl>
    <w:lvl w:ilvl="8" w:tplc="74C674C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0E66102"/>
    <w:multiLevelType w:val="hybridMultilevel"/>
    <w:tmpl w:val="CFD8063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3702D56"/>
    <w:multiLevelType w:val="hybridMultilevel"/>
    <w:tmpl w:val="E75AF2E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0A15C4B"/>
    <w:multiLevelType w:val="hybridMultilevel"/>
    <w:tmpl w:val="68644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4B66FF8"/>
    <w:multiLevelType w:val="hybridMultilevel"/>
    <w:tmpl w:val="A46EBCD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5BB14AE"/>
    <w:multiLevelType w:val="hybridMultilevel"/>
    <w:tmpl w:val="B652E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5C505CD"/>
    <w:multiLevelType w:val="hybridMultilevel"/>
    <w:tmpl w:val="966A0400"/>
    <w:lvl w:ilvl="0" w:tplc="ECDEB172">
      <w:start w:val="1"/>
      <w:numFmt w:val="bullet"/>
      <w:lvlText w:val=""/>
      <w:lvlJc w:val="left"/>
      <w:pPr>
        <w:tabs>
          <w:tab w:val="num" w:pos="720"/>
        </w:tabs>
        <w:ind w:left="720" w:hanging="360"/>
      </w:pPr>
      <w:rPr>
        <w:rFonts w:ascii="Wingdings" w:hAnsi="Wingdings" w:hint="default"/>
      </w:rPr>
    </w:lvl>
    <w:lvl w:ilvl="1" w:tplc="0B56642E">
      <w:start w:val="90"/>
      <w:numFmt w:val="bullet"/>
      <w:lvlText w:val=""/>
      <w:lvlJc w:val="left"/>
      <w:pPr>
        <w:tabs>
          <w:tab w:val="num" w:pos="1440"/>
        </w:tabs>
        <w:ind w:left="1440" w:hanging="360"/>
      </w:pPr>
      <w:rPr>
        <w:rFonts w:ascii="Wingdings" w:hAnsi="Wingdings" w:hint="default"/>
      </w:rPr>
    </w:lvl>
    <w:lvl w:ilvl="2" w:tplc="CB2600FC" w:tentative="1">
      <w:start w:val="1"/>
      <w:numFmt w:val="bullet"/>
      <w:lvlText w:val=""/>
      <w:lvlJc w:val="left"/>
      <w:pPr>
        <w:tabs>
          <w:tab w:val="num" w:pos="2160"/>
        </w:tabs>
        <w:ind w:left="2160" w:hanging="360"/>
      </w:pPr>
      <w:rPr>
        <w:rFonts w:ascii="Wingdings" w:hAnsi="Wingdings" w:hint="default"/>
      </w:rPr>
    </w:lvl>
    <w:lvl w:ilvl="3" w:tplc="FD5089D0" w:tentative="1">
      <w:start w:val="1"/>
      <w:numFmt w:val="bullet"/>
      <w:lvlText w:val=""/>
      <w:lvlJc w:val="left"/>
      <w:pPr>
        <w:tabs>
          <w:tab w:val="num" w:pos="2880"/>
        </w:tabs>
        <w:ind w:left="2880" w:hanging="360"/>
      </w:pPr>
      <w:rPr>
        <w:rFonts w:ascii="Wingdings" w:hAnsi="Wingdings" w:hint="default"/>
      </w:rPr>
    </w:lvl>
    <w:lvl w:ilvl="4" w:tplc="9266EA34" w:tentative="1">
      <w:start w:val="1"/>
      <w:numFmt w:val="bullet"/>
      <w:lvlText w:val=""/>
      <w:lvlJc w:val="left"/>
      <w:pPr>
        <w:tabs>
          <w:tab w:val="num" w:pos="3600"/>
        </w:tabs>
        <w:ind w:left="3600" w:hanging="360"/>
      </w:pPr>
      <w:rPr>
        <w:rFonts w:ascii="Wingdings" w:hAnsi="Wingdings" w:hint="default"/>
      </w:rPr>
    </w:lvl>
    <w:lvl w:ilvl="5" w:tplc="5F60700A" w:tentative="1">
      <w:start w:val="1"/>
      <w:numFmt w:val="bullet"/>
      <w:lvlText w:val=""/>
      <w:lvlJc w:val="left"/>
      <w:pPr>
        <w:tabs>
          <w:tab w:val="num" w:pos="4320"/>
        </w:tabs>
        <w:ind w:left="4320" w:hanging="360"/>
      </w:pPr>
      <w:rPr>
        <w:rFonts w:ascii="Wingdings" w:hAnsi="Wingdings" w:hint="default"/>
      </w:rPr>
    </w:lvl>
    <w:lvl w:ilvl="6" w:tplc="A5368988" w:tentative="1">
      <w:start w:val="1"/>
      <w:numFmt w:val="bullet"/>
      <w:lvlText w:val=""/>
      <w:lvlJc w:val="left"/>
      <w:pPr>
        <w:tabs>
          <w:tab w:val="num" w:pos="5040"/>
        </w:tabs>
        <w:ind w:left="5040" w:hanging="360"/>
      </w:pPr>
      <w:rPr>
        <w:rFonts w:ascii="Wingdings" w:hAnsi="Wingdings" w:hint="default"/>
      </w:rPr>
    </w:lvl>
    <w:lvl w:ilvl="7" w:tplc="C3868E46" w:tentative="1">
      <w:start w:val="1"/>
      <w:numFmt w:val="bullet"/>
      <w:lvlText w:val=""/>
      <w:lvlJc w:val="left"/>
      <w:pPr>
        <w:tabs>
          <w:tab w:val="num" w:pos="5760"/>
        </w:tabs>
        <w:ind w:left="5760" w:hanging="360"/>
      </w:pPr>
      <w:rPr>
        <w:rFonts w:ascii="Wingdings" w:hAnsi="Wingdings" w:hint="default"/>
      </w:rPr>
    </w:lvl>
    <w:lvl w:ilvl="8" w:tplc="9BD825D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70B6F50"/>
    <w:multiLevelType w:val="hybridMultilevel"/>
    <w:tmpl w:val="37BEBF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B607EFB"/>
    <w:multiLevelType w:val="hybridMultilevel"/>
    <w:tmpl w:val="D9BCB6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6BB311F9"/>
    <w:multiLevelType w:val="hybridMultilevel"/>
    <w:tmpl w:val="4B1CFF3C"/>
    <w:lvl w:ilvl="0" w:tplc="61BAA9A0">
      <w:start w:val="1"/>
      <w:numFmt w:val="bullet"/>
      <w:lvlText w:val=""/>
      <w:lvlJc w:val="left"/>
      <w:pPr>
        <w:tabs>
          <w:tab w:val="num" w:pos="720"/>
        </w:tabs>
        <w:ind w:left="720" w:hanging="360"/>
      </w:pPr>
      <w:rPr>
        <w:rFonts w:ascii="Wingdings" w:hAnsi="Wingdings" w:hint="default"/>
      </w:rPr>
    </w:lvl>
    <w:lvl w:ilvl="1" w:tplc="06044A18">
      <w:start w:val="90"/>
      <w:numFmt w:val="bullet"/>
      <w:lvlText w:val=""/>
      <w:lvlJc w:val="left"/>
      <w:pPr>
        <w:tabs>
          <w:tab w:val="num" w:pos="1440"/>
        </w:tabs>
        <w:ind w:left="1440" w:hanging="360"/>
      </w:pPr>
      <w:rPr>
        <w:rFonts w:ascii="Wingdings" w:hAnsi="Wingdings" w:hint="default"/>
      </w:rPr>
    </w:lvl>
    <w:lvl w:ilvl="2" w:tplc="DCAC3928" w:tentative="1">
      <w:start w:val="1"/>
      <w:numFmt w:val="bullet"/>
      <w:lvlText w:val=""/>
      <w:lvlJc w:val="left"/>
      <w:pPr>
        <w:tabs>
          <w:tab w:val="num" w:pos="2160"/>
        </w:tabs>
        <w:ind w:left="2160" w:hanging="360"/>
      </w:pPr>
      <w:rPr>
        <w:rFonts w:ascii="Wingdings" w:hAnsi="Wingdings" w:hint="default"/>
      </w:rPr>
    </w:lvl>
    <w:lvl w:ilvl="3" w:tplc="1042315C" w:tentative="1">
      <w:start w:val="1"/>
      <w:numFmt w:val="bullet"/>
      <w:lvlText w:val=""/>
      <w:lvlJc w:val="left"/>
      <w:pPr>
        <w:tabs>
          <w:tab w:val="num" w:pos="2880"/>
        </w:tabs>
        <w:ind w:left="2880" w:hanging="360"/>
      </w:pPr>
      <w:rPr>
        <w:rFonts w:ascii="Wingdings" w:hAnsi="Wingdings" w:hint="default"/>
      </w:rPr>
    </w:lvl>
    <w:lvl w:ilvl="4" w:tplc="27B243E6" w:tentative="1">
      <w:start w:val="1"/>
      <w:numFmt w:val="bullet"/>
      <w:lvlText w:val=""/>
      <w:lvlJc w:val="left"/>
      <w:pPr>
        <w:tabs>
          <w:tab w:val="num" w:pos="3600"/>
        </w:tabs>
        <w:ind w:left="3600" w:hanging="360"/>
      </w:pPr>
      <w:rPr>
        <w:rFonts w:ascii="Wingdings" w:hAnsi="Wingdings" w:hint="default"/>
      </w:rPr>
    </w:lvl>
    <w:lvl w:ilvl="5" w:tplc="1A1E53C2" w:tentative="1">
      <w:start w:val="1"/>
      <w:numFmt w:val="bullet"/>
      <w:lvlText w:val=""/>
      <w:lvlJc w:val="left"/>
      <w:pPr>
        <w:tabs>
          <w:tab w:val="num" w:pos="4320"/>
        </w:tabs>
        <w:ind w:left="4320" w:hanging="360"/>
      </w:pPr>
      <w:rPr>
        <w:rFonts w:ascii="Wingdings" w:hAnsi="Wingdings" w:hint="default"/>
      </w:rPr>
    </w:lvl>
    <w:lvl w:ilvl="6" w:tplc="D30E7E30" w:tentative="1">
      <w:start w:val="1"/>
      <w:numFmt w:val="bullet"/>
      <w:lvlText w:val=""/>
      <w:lvlJc w:val="left"/>
      <w:pPr>
        <w:tabs>
          <w:tab w:val="num" w:pos="5040"/>
        </w:tabs>
        <w:ind w:left="5040" w:hanging="360"/>
      </w:pPr>
      <w:rPr>
        <w:rFonts w:ascii="Wingdings" w:hAnsi="Wingdings" w:hint="default"/>
      </w:rPr>
    </w:lvl>
    <w:lvl w:ilvl="7" w:tplc="89FCFA9E" w:tentative="1">
      <w:start w:val="1"/>
      <w:numFmt w:val="bullet"/>
      <w:lvlText w:val=""/>
      <w:lvlJc w:val="left"/>
      <w:pPr>
        <w:tabs>
          <w:tab w:val="num" w:pos="5760"/>
        </w:tabs>
        <w:ind w:left="5760" w:hanging="360"/>
      </w:pPr>
      <w:rPr>
        <w:rFonts w:ascii="Wingdings" w:hAnsi="Wingdings" w:hint="default"/>
      </w:rPr>
    </w:lvl>
    <w:lvl w:ilvl="8" w:tplc="06EA81D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C582C6D"/>
    <w:multiLevelType w:val="hybridMultilevel"/>
    <w:tmpl w:val="B652E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6DF819E9"/>
    <w:multiLevelType w:val="hybridMultilevel"/>
    <w:tmpl w:val="738E739C"/>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15:restartNumberingAfterBreak="0">
    <w:nsid w:val="6F8D459C"/>
    <w:multiLevelType w:val="hybridMultilevel"/>
    <w:tmpl w:val="575A742E"/>
    <w:lvl w:ilvl="0" w:tplc="88A6B8D8">
      <w:start w:val="1"/>
      <w:numFmt w:val="bullet"/>
      <w:lvlText w:val=""/>
      <w:lvlJc w:val="left"/>
      <w:pPr>
        <w:tabs>
          <w:tab w:val="num" w:pos="720"/>
        </w:tabs>
        <w:ind w:left="720" w:hanging="360"/>
      </w:pPr>
      <w:rPr>
        <w:rFonts w:ascii="Wingdings" w:hAnsi="Wingdings" w:hint="default"/>
      </w:rPr>
    </w:lvl>
    <w:lvl w:ilvl="1" w:tplc="EC6807C6" w:tentative="1">
      <w:start w:val="1"/>
      <w:numFmt w:val="bullet"/>
      <w:lvlText w:val=""/>
      <w:lvlJc w:val="left"/>
      <w:pPr>
        <w:tabs>
          <w:tab w:val="num" w:pos="1440"/>
        </w:tabs>
        <w:ind w:left="1440" w:hanging="360"/>
      </w:pPr>
      <w:rPr>
        <w:rFonts w:ascii="Wingdings" w:hAnsi="Wingdings" w:hint="default"/>
      </w:rPr>
    </w:lvl>
    <w:lvl w:ilvl="2" w:tplc="A8729560" w:tentative="1">
      <w:start w:val="1"/>
      <w:numFmt w:val="bullet"/>
      <w:lvlText w:val=""/>
      <w:lvlJc w:val="left"/>
      <w:pPr>
        <w:tabs>
          <w:tab w:val="num" w:pos="2160"/>
        </w:tabs>
        <w:ind w:left="2160" w:hanging="360"/>
      </w:pPr>
      <w:rPr>
        <w:rFonts w:ascii="Wingdings" w:hAnsi="Wingdings" w:hint="default"/>
      </w:rPr>
    </w:lvl>
    <w:lvl w:ilvl="3" w:tplc="01DA6326" w:tentative="1">
      <w:start w:val="1"/>
      <w:numFmt w:val="bullet"/>
      <w:lvlText w:val=""/>
      <w:lvlJc w:val="left"/>
      <w:pPr>
        <w:tabs>
          <w:tab w:val="num" w:pos="2880"/>
        </w:tabs>
        <w:ind w:left="2880" w:hanging="360"/>
      </w:pPr>
      <w:rPr>
        <w:rFonts w:ascii="Wingdings" w:hAnsi="Wingdings" w:hint="default"/>
      </w:rPr>
    </w:lvl>
    <w:lvl w:ilvl="4" w:tplc="48881344" w:tentative="1">
      <w:start w:val="1"/>
      <w:numFmt w:val="bullet"/>
      <w:lvlText w:val=""/>
      <w:lvlJc w:val="left"/>
      <w:pPr>
        <w:tabs>
          <w:tab w:val="num" w:pos="3600"/>
        </w:tabs>
        <w:ind w:left="3600" w:hanging="360"/>
      </w:pPr>
      <w:rPr>
        <w:rFonts w:ascii="Wingdings" w:hAnsi="Wingdings" w:hint="default"/>
      </w:rPr>
    </w:lvl>
    <w:lvl w:ilvl="5" w:tplc="8C786D32" w:tentative="1">
      <w:start w:val="1"/>
      <w:numFmt w:val="bullet"/>
      <w:lvlText w:val=""/>
      <w:lvlJc w:val="left"/>
      <w:pPr>
        <w:tabs>
          <w:tab w:val="num" w:pos="4320"/>
        </w:tabs>
        <w:ind w:left="4320" w:hanging="360"/>
      </w:pPr>
      <w:rPr>
        <w:rFonts w:ascii="Wingdings" w:hAnsi="Wingdings" w:hint="default"/>
      </w:rPr>
    </w:lvl>
    <w:lvl w:ilvl="6" w:tplc="78E2E5E8" w:tentative="1">
      <w:start w:val="1"/>
      <w:numFmt w:val="bullet"/>
      <w:lvlText w:val=""/>
      <w:lvlJc w:val="left"/>
      <w:pPr>
        <w:tabs>
          <w:tab w:val="num" w:pos="5040"/>
        </w:tabs>
        <w:ind w:left="5040" w:hanging="360"/>
      </w:pPr>
      <w:rPr>
        <w:rFonts w:ascii="Wingdings" w:hAnsi="Wingdings" w:hint="default"/>
      </w:rPr>
    </w:lvl>
    <w:lvl w:ilvl="7" w:tplc="880C96B6" w:tentative="1">
      <w:start w:val="1"/>
      <w:numFmt w:val="bullet"/>
      <w:lvlText w:val=""/>
      <w:lvlJc w:val="left"/>
      <w:pPr>
        <w:tabs>
          <w:tab w:val="num" w:pos="5760"/>
        </w:tabs>
        <w:ind w:left="5760" w:hanging="360"/>
      </w:pPr>
      <w:rPr>
        <w:rFonts w:ascii="Wingdings" w:hAnsi="Wingdings" w:hint="default"/>
      </w:rPr>
    </w:lvl>
    <w:lvl w:ilvl="8" w:tplc="6A5E1EFE"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FEF6C9A"/>
    <w:multiLevelType w:val="hybridMultilevel"/>
    <w:tmpl w:val="4644EC4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241056F"/>
    <w:multiLevelType w:val="hybridMultilevel"/>
    <w:tmpl w:val="6986A5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76160A5D"/>
    <w:multiLevelType w:val="hybridMultilevel"/>
    <w:tmpl w:val="6E86978E"/>
    <w:lvl w:ilvl="0" w:tplc="A3D0DF12">
      <w:start w:val="1"/>
      <w:numFmt w:val="bullet"/>
      <w:lvlText w:val=""/>
      <w:lvlJc w:val="left"/>
      <w:pPr>
        <w:tabs>
          <w:tab w:val="num" w:pos="720"/>
        </w:tabs>
        <w:ind w:left="720" w:hanging="360"/>
      </w:pPr>
      <w:rPr>
        <w:rFonts w:ascii="Wingdings" w:hAnsi="Wingdings" w:hint="default"/>
      </w:rPr>
    </w:lvl>
    <w:lvl w:ilvl="1" w:tplc="6700CAC0">
      <w:start w:val="90"/>
      <w:numFmt w:val="bullet"/>
      <w:lvlText w:val=""/>
      <w:lvlJc w:val="left"/>
      <w:pPr>
        <w:tabs>
          <w:tab w:val="num" w:pos="1440"/>
        </w:tabs>
        <w:ind w:left="1440" w:hanging="360"/>
      </w:pPr>
      <w:rPr>
        <w:rFonts w:ascii="Wingdings" w:hAnsi="Wingdings" w:hint="default"/>
      </w:rPr>
    </w:lvl>
    <w:lvl w:ilvl="2" w:tplc="E10ADCA6" w:tentative="1">
      <w:start w:val="1"/>
      <w:numFmt w:val="bullet"/>
      <w:lvlText w:val=""/>
      <w:lvlJc w:val="left"/>
      <w:pPr>
        <w:tabs>
          <w:tab w:val="num" w:pos="2160"/>
        </w:tabs>
        <w:ind w:left="2160" w:hanging="360"/>
      </w:pPr>
      <w:rPr>
        <w:rFonts w:ascii="Wingdings" w:hAnsi="Wingdings" w:hint="default"/>
      </w:rPr>
    </w:lvl>
    <w:lvl w:ilvl="3" w:tplc="4AAAB202" w:tentative="1">
      <w:start w:val="1"/>
      <w:numFmt w:val="bullet"/>
      <w:lvlText w:val=""/>
      <w:lvlJc w:val="left"/>
      <w:pPr>
        <w:tabs>
          <w:tab w:val="num" w:pos="2880"/>
        </w:tabs>
        <w:ind w:left="2880" w:hanging="360"/>
      </w:pPr>
      <w:rPr>
        <w:rFonts w:ascii="Wingdings" w:hAnsi="Wingdings" w:hint="default"/>
      </w:rPr>
    </w:lvl>
    <w:lvl w:ilvl="4" w:tplc="98EE8896" w:tentative="1">
      <w:start w:val="1"/>
      <w:numFmt w:val="bullet"/>
      <w:lvlText w:val=""/>
      <w:lvlJc w:val="left"/>
      <w:pPr>
        <w:tabs>
          <w:tab w:val="num" w:pos="3600"/>
        </w:tabs>
        <w:ind w:left="3600" w:hanging="360"/>
      </w:pPr>
      <w:rPr>
        <w:rFonts w:ascii="Wingdings" w:hAnsi="Wingdings" w:hint="default"/>
      </w:rPr>
    </w:lvl>
    <w:lvl w:ilvl="5" w:tplc="5B621FF0" w:tentative="1">
      <w:start w:val="1"/>
      <w:numFmt w:val="bullet"/>
      <w:lvlText w:val=""/>
      <w:lvlJc w:val="left"/>
      <w:pPr>
        <w:tabs>
          <w:tab w:val="num" w:pos="4320"/>
        </w:tabs>
        <w:ind w:left="4320" w:hanging="360"/>
      </w:pPr>
      <w:rPr>
        <w:rFonts w:ascii="Wingdings" w:hAnsi="Wingdings" w:hint="default"/>
      </w:rPr>
    </w:lvl>
    <w:lvl w:ilvl="6" w:tplc="8208E0CE" w:tentative="1">
      <w:start w:val="1"/>
      <w:numFmt w:val="bullet"/>
      <w:lvlText w:val=""/>
      <w:lvlJc w:val="left"/>
      <w:pPr>
        <w:tabs>
          <w:tab w:val="num" w:pos="5040"/>
        </w:tabs>
        <w:ind w:left="5040" w:hanging="360"/>
      </w:pPr>
      <w:rPr>
        <w:rFonts w:ascii="Wingdings" w:hAnsi="Wingdings" w:hint="default"/>
      </w:rPr>
    </w:lvl>
    <w:lvl w:ilvl="7" w:tplc="DD70C586" w:tentative="1">
      <w:start w:val="1"/>
      <w:numFmt w:val="bullet"/>
      <w:lvlText w:val=""/>
      <w:lvlJc w:val="left"/>
      <w:pPr>
        <w:tabs>
          <w:tab w:val="num" w:pos="5760"/>
        </w:tabs>
        <w:ind w:left="5760" w:hanging="360"/>
      </w:pPr>
      <w:rPr>
        <w:rFonts w:ascii="Wingdings" w:hAnsi="Wingdings" w:hint="default"/>
      </w:rPr>
    </w:lvl>
    <w:lvl w:ilvl="8" w:tplc="4E986F12"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88B3379"/>
    <w:multiLevelType w:val="hybridMultilevel"/>
    <w:tmpl w:val="B0949CD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6" w15:restartNumberingAfterBreak="0">
    <w:nsid w:val="7E8A5A09"/>
    <w:multiLevelType w:val="hybridMultilevel"/>
    <w:tmpl w:val="1F2635D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6"/>
  </w:num>
  <w:num w:numId="3">
    <w:abstractNumId w:val="30"/>
  </w:num>
  <w:num w:numId="4">
    <w:abstractNumId w:val="6"/>
  </w:num>
  <w:num w:numId="5">
    <w:abstractNumId w:val="37"/>
  </w:num>
  <w:num w:numId="6">
    <w:abstractNumId w:val="53"/>
  </w:num>
  <w:num w:numId="7">
    <w:abstractNumId w:val="5"/>
  </w:num>
  <w:num w:numId="8">
    <w:abstractNumId w:val="34"/>
  </w:num>
  <w:num w:numId="9">
    <w:abstractNumId w:val="43"/>
  </w:num>
  <w:num w:numId="10">
    <w:abstractNumId w:val="8"/>
  </w:num>
  <w:num w:numId="11">
    <w:abstractNumId w:val="35"/>
  </w:num>
  <w:num w:numId="12">
    <w:abstractNumId w:val="42"/>
  </w:num>
  <w:num w:numId="13">
    <w:abstractNumId w:val="13"/>
  </w:num>
  <w:num w:numId="14">
    <w:abstractNumId w:val="11"/>
  </w:num>
  <w:num w:numId="15">
    <w:abstractNumId w:val="21"/>
  </w:num>
  <w:num w:numId="16">
    <w:abstractNumId w:val="32"/>
  </w:num>
  <w:num w:numId="17">
    <w:abstractNumId w:val="56"/>
  </w:num>
  <w:num w:numId="18">
    <w:abstractNumId w:val="55"/>
  </w:num>
  <w:num w:numId="19">
    <w:abstractNumId w:val="15"/>
  </w:num>
  <w:num w:numId="20">
    <w:abstractNumId w:val="36"/>
  </w:num>
  <w:num w:numId="21">
    <w:abstractNumId w:val="0"/>
  </w:num>
  <w:num w:numId="22">
    <w:abstractNumId w:val="50"/>
  </w:num>
  <w:num w:numId="23">
    <w:abstractNumId w:val="14"/>
  </w:num>
  <w:num w:numId="24">
    <w:abstractNumId w:val="46"/>
  </w:num>
  <w:num w:numId="25">
    <w:abstractNumId w:val="31"/>
  </w:num>
  <w:num w:numId="26">
    <w:abstractNumId w:val="4"/>
  </w:num>
  <w:num w:numId="27">
    <w:abstractNumId w:val="47"/>
  </w:num>
  <w:num w:numId="28">
    <w:abstractNumId w:val="40"/>
  </w:num>
  <w:num w:numId="29">
    <w:abstractNumId w:val="18"/>
  </w:num>
  <w:num w:numId="30">
    <w:abstractNumId w:val="10"/>
  </w:num>
  <w:num w:numId="31">
    <w:abstractNumId w:val="27"/>
  </w:num>
  <w:num w:numId="32">
    <w:abstractNumId w:val="3"/>
  </w:num>
  <w:num w:numId="33">
    <w:abstractNumId w:val="28"/>
  </w:num>
  <w:num w:numId="34">
    <w:abstractNumId w:val="12"/>
  </w:num>
  <w:num w:numId="35">
    <w:abstractNumId w:val="24"/>
  </w:num>
  <w:num w:numId="36">
    <w:abstractNumId w:val="17"/>
  </w:num>
  <w:num w:numId="37">
    <w:abstractNumId w:val="38"/>
  </w:num>
  <w:num w:numId="38">
    <w:abstractNumId w:val="1"/>
  </w:num>
  <w:num w:numId="39">
    <w:abstractNumId w:val="51"/>
  </w:num>
  <w:num w:numId="40">
    <w:abstractNumId w:val="52"/>
  </w:num>
  <w:num w:numId="41">
    <w:abstractNumId w:val="54"/>
  </w:num>
  <w:num w:numId="42">
    <w:abstractNumId w:val="48"/>
  </w:num>
  <w:num w:numId="43">
    <w:abstractNumId w:val="45"/>
  </w:num>
  <w:num w:numId="44">
    <w:abstractNumId w:val="22"/>
  </w:num>
  <w:num w:numId="45">
    <w:abstractNumId w:val="25"/>
  </w:num>
  <w:num w:numId="46">
    <w:abstractNumId w:val="44"/>
  </w:num>
  <w:num w:numId="47">
    <w:abstractNumId w:val="19"/>
  </w:num>
  <w:num w:numId="48">
    <w:abstractNumId w:val="49"/>
  </w:num>
  <w:num w:numId="49">
    <w:abstractNumId w:val="7"/>
  </w:num>
  <w:num w:numId="50">
    <w:abstractNumId w:val="29"/>
  </w:num>
  <w:num w:numId="51">
    <w:abstractNumId w:val="20"/>
  </w:num>
  <w:num w:numId="52">
    <w:abstractNumId w:val="39"/>
  </w:num>
  <w:num w:numId="53">
    <w:abstractNumId w:val="33"/>
  </w:num>
  <w:num w:numId="54">
    <w:abstractNumId w:val="26"/>
  </w:num>
  <w:num w:numId="55">
    <w:abstractNumId w:val="23"/>
  </w:num>
  <w:num w:numId="56">
    <w:abstractNumId w:val="41"/>
  </w:num>
  <w:num w:numId="57">
    <w:abstractNumId w:val="9"/>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lly Warnock">
    <w15:presenceInfo w15:providerId="AD" w15:userId="S-1-5-21-3778899895-3980212994-4022253279-4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4D"/>
    <w:rsid w:val="00024C25"/>
    <w:rsid w:val="00037713"/>
    <w:rsid w:val="000607F3"/>
    <w:rsid w:val="000759F6"/>
    <w:rsid w:val="000831D1"/>
    <w:rsid w:val="000A0570"/>
    <w:rsid w:val="000A2197"/>
    <w:rsid w:val="000A4254"/>
    <w:rsid w:val="000B0437"/>
    <w:rsid w:val="000B7E7E"/>
    <w:rsid w:val="000F6B0C"/>
    <w:rsid w:val="00117858"/>
    <w:rsid w:val="00140D02"/>
    <w:rsid w:val="00146A20"/>
    <w:rsid w:val="00153D4D"/>
    <w:rsid w:val="00197D44"/>
    <w:rsid w:val="001A540C"/>
    <w:rsid w:val="001F6743"/>
    <w:rsid w:val="00214ADC"/>
    <w:rsid w:val="0022140D"/>
    <w:rsid w:val="00281A5D"/>
    <w:rsid w:val="00282C81"/>
    <w:rsid w:val="00283B4A"/>
    <w:rsid w:val="002E4618"/>
    <w:rsid w:val="0030508C"/>
    <w:rsid w:val="0031436A"/>
    <w:rsid w:val="00323BA6"/>
    <w:rsid w:val="00342916"/>
    <w:rsid w:val="00384D69"/>
    <w:rsid w:val="003C6047"/>
    <w:rsid w:val="0041768D"/>
    <w:rsid w:val="00462862"/>
    <w:rsid w:val="00463009"/>
    <w:rsid w:val="00490A40"/>
    <w:rsid w:val="00490DAB"/>
    <w:rsid w:val="004A3FB0"/>
    <w:rsid w:val="004C42DC"/>
    <w:rsid w:val="004D38AD"/>
    <w:rsid w:val="004E0F78"/>
    <w:rsid w:val="00554439"/>
    <w:rsid w:val="00557B2F"/>
    <w:rsid w:val="005B07A3"/>
    <w:rsid w:val="005F579C"/>
    <w:rsid w:val="00612015"/>
    <w:rsid w:val="00624D37"/>
    <w:rsid w:val="006571A0"/>
    <w:rsid w:val="006E5134"/>
    <w:rsid w:val="006F4005"/>
    <w:rsid w:val="00706FC6"/>
    <w:rsid w:val="007073BB"/>
    <w:rsid w:val="007105A2"/>
    <w:rsid w:val="007445D4"/>
    <w:rsid w:val="00772730"/>
    <w:rsid w:val="007A0465"/>
    <w:rsid w:val="007B18C3"/>
    <w:rsid w:val="007B42E1"/>
    <w:rsid w:val="007C1D9E"/>
    <w:rsid w:val="007C6D58"/>
    <w:rsid w:val="007D75F9"/>
    <w:rsid w:val="00800F4D"/>
    <w:rsid w:val="00817E5D"/>
    <w:rsid w:val="008310FD"/>
    <w:rsid w:val="00870650"/>
    <w:rsid w:val="00883492"/>
    <w:rsid w:val="0088534F"/>
    <w:rsid w:val="0096415A"/>
    <w:rsid w:val="009C40CF"/>
    <w:rsid w:val="009D6823"/>
    <w:rsid w:val="00A11D4E"/>
    <w:rsid w:val="00A14BB1"/>
    <w:rsid w:val="00A7300E"/>
    <w:rsid w:val="00AA765A"/>
    <w:rsid w:val="00AB0D2E"/>
    <w:rsid w:val="00AE48C6"/>
    <w:rsid w:val="00AF201F"/>
    <w:rsid w:val="00AF63D1"/>
    <w:rsid w:val="00B15E4B"/>
    <w:rsid w:val="00B16E30"/>
    <w:rsid w:val="00B41847"/>
    <w:rsid w:val="00B4184D"/>
    <w:rsid w:val="00B94F86"/>
    <w:rsid w:val="00BA41F7"/>
    <w:rsid w:val="00BB35CD"/>
    <w:rsid w:val="00BC45F6"/>
    <w:rsid w:val="00C027B9"/>
    <w:rsid w:val="00CD444D"/>
    <w:rsid w:val="00D27C39"/>
    <w:rsid w:val="00D410E9"/>
    <w:rsid w:val="00D71E4B"/>
    <w:rsid w:val="00D94FDF"/>
    <w:rsid w:val="00DC6E02"/>
    <w:rsid w:val="00DD146D"/>
    <w:rsid w:val="00DF55D7"/>
    <w:rsid w:val="00E03C97"/>
    <w:rsid w:val="00E1468B"/>
    <w:rsid w:val="00E17798"/>
    <w:rsid w:val="00E70ABD"/>
    <w:rsid w:val="00E76B73"/>
    <w:rsid w:val="00EA3B67"/>
    <w:rsid w:val="00EB055B"/>
    <w:rsid w:val="00EB1FC0"/>
    <w:rsid w:val="00EC180C"/>
    <w:rsid w:val="00EC4167"/>
    <w:rsid w:val="00EC78AA"/>
    <w:rsid w:val="00ED52CA"/>
    <w:rsid w:val="00F05BBD"/>
    <w:rsid w:val="00F10CA2"/>
    <w:rsid w:val="00F63D06"/>
    <w:rsid w:val="00F81CEC"/>
    <w:rsid w:val="00FB4385"/>
    <w:rsid w:val="00FB6232"/>
    <w:rsid w:val="00FC1C6A"/>
    <w:rsid w:val="00FF3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491F"/>
  <w15:chartTrackingRefBased/>
  <w15:docId w15:val="{44F74029-D212-4049-8992-1BADFD64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4D"/>
    <w:pPr>
      <w:spacing w:after="200" w:line="276" w:lineRule="auto"/>
    </w:pPr>
  </w:style>
  <w:style w:type="paragraph" w:styleId="Heading1">
    <w:name w:val="heading 1"/>
    <w:basedOn w:val="Normal"/>
    <w:next w:val="Normal"/>
    <w:link w:val="Heading1Char"/>
    <w:uiPriority w:val="9"/>
    <w:qFormat/>
    <w:rsid w:val="00CD444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11D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4D"/>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List Paragraph no indent"/>
    <w:basedOn w:val="Normal"/>
    <w:link w:val="ListParagraphChar"/>
    <w:uiPriority w:val="34"/>
    <w:qFormat/>
    <w:rsid w:val="00CD444D"/>
    <w:pPr>
      <w:ind w:left="720"/>
      <w:contextualSpacing/>
    </w:pPr>
    <w:rPr>
      <w:rFonts w:eastAsiaTheme="minorEastAsia"/>
    </w:rPr>
  </w:style>
  <w:style w:type="paragraph" w:styleId="Title">
    <w:name w:val="Title"/>
    <w:basedOn w:val="Normal"/>
    <w:next w:val="Normal"/>
    <w:link w:val="TitleChar"/>
    <w:uiPriority w:val="10"/>
    <w:qFormat/>
    <w:rsid w:val="00CD4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4D"/>
    <w:rPr>
      <w:rFonts w:asciiTheme="majorHAnsi" w:eastAsiaTheme="majorEastAsia" w:hAnsiTheme="majorHAnsi" w:cstheme="majorBidi"/>
      <w:spacing w:val="-10"/>
      <w:kern w:val="28"/>
      <w:sz w:val="56"/>
      <w:szCs w:val="56"/>
    </w:rPr>
  </w:style>
  <w:style w:type="paragraph" w:customStyle="1" w:styleId="QuizAnswer">
    <w:name w:val="QuizAnswer"/>
    <w:basedOn w:val="BodyText"/>
    <w:link w:val="QuizAnswerChar"/>
    <w:qFormat/>
    <w:rsid w:val="00CD444D"/>
    <w:pPr>
      <w:tabs>
        <w:tab w:val="left" w:pos="567"/>
        <w:tab w:val="left" w:pos="1134"/>
        <w:tab w:val="left" w:pos="1701"/>
        <w:tab w:val="left" w:pos="2268"/>
        <w:tab w:val="left" w:pos="2835"/>
      </w:tabs>
      <w:spacing w:line="240" w:lineRule="auto"/>
    </w:pPr>
    <w:rPr>
      <w:rFonts w:ascii="Helvetica" w:eastAsia="Times New Roman" w:hAnsi="Helvetica" w:cs="Times New Roman"/>
      <w:i/>
      <w:vanish/>
      <w:sz w:val="24"/>
      <w:szCs w:val="24"/>
      <w:lang w:val="en-GB"/>
    </w:rPr>
  </w:style>
  <w:style w:type="character" w:customStyle="1" w:styleId="QuizAnswerChar">
    <w:name w:val="QuizAnswer Char"/>
    <w:basedOn w:val="BodyTextChar"/>
    <w:link w:val="QuizAnswer"/>
    <w:rsid w:val="00CD444D"/>
    <w:rPr>
      <w:rFonts w:ascii="Helvetica" w:eastAsia="Times New Roman" w:hAnsi="Helvetica" w:cs="Times New Roman"/>
      <w:i/>
      <w:vanish/>
      <w:sz w:val="24"/>
      <w:szCs w:val="24"/>
      <w:lang w:val="en-GB"/>
    </w:rPr>
  </w:style>
  <w:style w:type="character" w:styleId="CommentReference">
    <w:name w:val="annotation reference"/>
    <w:basedOn w:val="DefaultParagraphFont"/>
    <w:uiPriority w:val="99"/>
    <w:semiHidden/>
    <w:unhideWhenUsed/>
    <w:rsid w:val="00CD444D"/>
    <w:rPr>
      <w:sz w:val="16"/>
      <w:szCs w:val="16"/>
    </w:rPr>
  </w:style>
  <w:style w:type="paragraph" w:styleId="CommentText">
    <w:name w:val="annotation text"/>
    <w:basedOn w:val="Normal"/>
    <w:link w:val="CommentTextChar"/>
    <w:uiPriority w:val="99"/>
    <w:unhideWhenUsed/>
    <w:rsid w:val="00CD444D"/>
    <w:pPr>
      <w:spacing w:line="240" w:lineRule="auto"/>
    </w:pPr>
    <w:rPr>
      <w:sz w:val="20"/>
      <w:szCs w:val="20"/>
    </w:rPr>
  </w:style>
  <w:style w:type="character" w:customStyle="1" w:styleId="CommentTextChar">
    <w:name w:val="Comment Text Char"/>
    <w:basedOn w:val="DefaultParagraphFont"/>
    <w:link w:val="CommentText"/>
    <w:uiPriority w:val="99"/>
    <w:rsid w:val="00CD444D"/>
    <w:rPr>
      <w:sz w:val="20"/>
      <w:szCs w:val="20"/>
    </w:rPr>
  </w:style>
  <w:style w:type="paragraph" w:styleId="BodyText">
    <w:name w:val="Body Text"/>
    <w:basedOn w:val="Normal"/>
    <w:link w:val="BodyTextChar"/>
    <w:uiPriority w:val="99"/>
    <w:semiHidden/>
    <w:unhideWhenUsed/>
    <w:rsid w:val="00CD444D"/>
    <w:pPr>
      <w:spacing w:after="120"/>
    </w:pPr>
  </w:style>
  <w:style w:type="character" w:customStyle="1" w:styleId="BodyTextChar">
    <w:name w:val="Body Text Char"/>
    <w:basedOn w:val="DefaultParagraphFont"/>
    <w:link w:val="BodyText"/>
    <w:rsid w:val="00CD444D"/>
  </w:style>
  <w:style w:type="paragraph" w:styleId="BalloonText">
    <w:name w:val="Balloon Text"/>
    <w:basedOn w:val="Normal"/>
    <w:link w:val="BalloonTextChar"/>
    <w:uiPriority w:val="99"/>
    <w:semiHidden/>
    <w:unhideWhenUsed/>
    <w:rsid w:val="00CD4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4D"/>
    <w:rPr>
      <w:rFonts w:ascii="Segoe UI" w:hAnsi="Segoe UI" w:cs="Segoe UI"/>
      <w:sz w:val="18"/>
      <w:szCs w:val="18"/>
    </w:rPr>
  </w:style>
  <w:style w:type="paragraph" w:styleId="ListNumber">
    <w:name w:val="List Number"/>
    <w:basedOn w:val="BodyText"/>
    <w:rsid w:val="00B16E30"/>
    <w:pPr>
      <w:tabs>
        <w:tab w:val="left" w:pos="567"/>
        <w:tab w:val="left" w:pos="1134"/>
        <w:tab w:val="left" w:pos="1701"/>
        <w:tab w:val="left" w:pos="2268"/>
        <w:tab w:val="left" w:pos="2835"/>
      </w:tabs>
      <w:spacing w:before="120" w:line="240" w:lineRule="auto"/>
      <w:ind w:left="567" w:hanging="567"/>
    </w:pPr>
    <w:rPr>
      <w:rFonts w:ascii="Helvetica" w:eastAsia="Times New Roman" w:hAnsi="Helvetica" w:cs="Times New Roman"/>
      <w:sz w:val="24"/>
      <w:szCs w:val="24"/>
      <w:lang w:val="en-GB"/>
    </w:rPr>
  </w:style>
  <w:style w:type="paragraph" w:customStyle="1" w:styleId="BodyTextFirst">
    <w:name w:val="Body Text First"/>
    <w:basedOn w:val="BodyText"/>
    <w:next w:val="BodyText"/>
    <w:rsid w:val="00B16E30"/>
    <w:pPr>
      <w:tabs>
        <w:tab w:val="left" w:pos="567"/>
        <w:tab w:val="left" w:pos="1134"/>
        <w:tab w:val="left" w:pos="1701"/>
        <w:tab w:val="left" w:pos="2268"/>
        <w:tab w:val="left" w:pos="2835"/>
      </w:tabs>
      <w:spacing w:line="240" w:lineRule="auto"/>
    </w:pPr>
    <w:rPr>
      <w:rFonts w:ascii="Helvetica" w:eastAsia="Times New Roman" w:hAnsi="Helvetica" w:cs="Times New Roman"/>
      <w:sz w:val="24"/>
      <w:szCs w:val="24"/>
      <w:lang w:val="en-GB"/>
    </w:rPr>
  </w:style>
  <w:style w:type="paragraph" w:styleId="BodyTextIndent">
    <w:name w:val="Body Text Indent"/>
    <w:basedOn w:val="Normal"/>
    <w:link w:val="BodyTextIndentChar"/>
    <w:uiPriority w:val="99"/>
    <w:semiHidden/>
    <w:unhideWhenUsed/>
    <w:rsid w:val="00B16E30"/>
    <w:pPr>
      <w:spacing w:after="120" w:line="240" w:lineRule="auto"/>
      <w:ind w:left="360"/>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uiPriority w:val="99"/>
    <w:semiHidden/>
    <w:rsid w:val="00B16E30"/>
    <w:rPr>
      <w:rFonts w:ascii="Times New Roman" w:eastAsia="Times New Roman" w:hAnsi="Times New Roman" w:cs="Times New Roman"/>
      <w:sz w:val="24"/>
      <w:szCs w:val="20"/>
      <w:lang w:val="en-GB"/>
    </w:rPr>
  </w:style>
  <w:style w:type="character" w:customStyle="1" w:styleId="ListParagraphChar">
    <w:name w:val="List Paragraph Char"/>
    <w:aliases w:val="List Paragraph no indent Char"/>
    <w:basedOn w:val="DefaultParagraphFont"/>
    <w:link w:val="ListParagraph"/>
    <w:uiPriority w:val="34"/>
    <w:rsid w:val="00B16E30"/>
    <w:rPr>
      <w:rFonts w:eastAsiaTheme="minorEastAsia"/>
    </w:rPr>
  </w:style>
  <w:style w:type="paragraph" w:styleId="CommentSubject">
    <w:name w:val="annotation subject"/>
    <w:basedOn w:val="CommentText"/>
    <w:next w:val="CommentText"/>
    <w:link w:val="CommentSubjectChar"/>
    <w:uiPriority w:val="99"/>
    <w:semiHidden/>
    <w:unhideWhenUsed/>
    <w:rsid w:val="002E4618"/>
    <w:rPr>
      <w:b/>
      <w:bCs/>
    </w:rPr>
  </w:style>
  <w:style w:type="character" w:customStyle="1" w:styleId="CommentSubjectChar">
    <w:name w:val="Comment Subject Char"/>
    <w:basedOn w:val="CommentTextChar"/>
    <w:link w:val="CommentSubject"/>
    <w:uiPriority w:val="99"/>
    <w:semiHidden/>
    <w:rsid w:val="002E4618"/>
    <w:rPr>
      <w:b/>
      <w:bCs/>
      <w:sz w:val="20"/>
      <w:szCs w:val="20"/>
    </w:rPr>
  </w:style>
  <w:style w:type="character" w:customStyle="1" w:styleId="Heading2Char">
    <w:name w:val="Heading 2 Char"/>
    <w:basedOn w:val="DefaultParagraphFont"/>
    <w:link w:val="Heading2"/>
    <w:uiPriority w:val="9"/>
    <w:rsid w:val="00A11D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rsid w:val="00A11D4E"/>
    <w:rPr>
      <w:color w:val="0563C1" w:themeColor="hyperlink"/>
      <w:u w:val="single"/>
    </w:rPr>
  </w:style>
  <w:style w:type="table" w:styleId="TableGrid">
    <w:name w:val="Table Grid"/>
    <w:basedOn w:val="TableNormal"/>
    <w:uiPriority w:val="39"/>
    <w:rsid w:val="00E76B73"/>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4E0F78"/>
    <w:pPr>
      <w:widowControl w:val="0"/>
      <w:spacing w:after="0" w:line="240" w:lineRule="auto"/>
    </w:pPr>
    <w:rPr>
      <w:rFonts w:ascii="Helv" w:eastAsia="Times New Roman" w:hAnsi="Helv" w:cs="Times New Roman"/>
      <w:snapToGrid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45511">
      <w:bodyDiv w:val="1"/>
      <w:marLeft w:val="0"/>
      <w:marRight w:val="0"/>
      <w:marTop w:val="0"/>
      <w:marBottom w:val="0"/>
      <w:divBdr>
        <w:top w:val="none" w:sz="0" w:space="0" w:color="auto"/>
        <w:left w:val="none" w:sz="0" w:space="0" w:color="auto"/>
        <w:bottom w:val="none" w:sz="0" w:space="0" w:color="auto"/>
        <w:right w:val="none" w:sz="0" w:space="0" w:color="auto"/>
      </w:divBdr>
      <w:divsChild>
        <w:div w:id="1937013332">
          <w:marLeft w:val="1166"/>
          <w:marRight w:val="0"/>
          <w:marTop w:val="60"/>
          <w:marBottom w:val="60"/>
          <w:divBdr>
            <w:top w:val="none" w:sz="0" w:space="0" w:color="auto"/>
            <w:left w:val="none" w:sz="0" w:space="0" w:color="auto"/>
            <w:bottom w:val="none" w:sz="0" w:space="0" w:color="auto"/>
            <w:right w:val="none" w:sz="0" w:space="0" w:color="auto"/>
          </w:divBdr>
        </w:div>
      </w:divsChild>
    </w:div>
    <w:div w:id="545877640">
      <w:bodyDiv w:val="1"/>
      <w:marLeft w:val="0"/>
      <w:marRight w:val="0"/>
      <w:marTop w:val="0"/>
      <w:marBottom w:val="0"/>
      <w:divBdr>
        <w:top w:val="none" w:sz="0" w:space="0" w:color="auto"/>
        <w:left w:val="none" w:sz="0" w:space="0" w:color="auto"/>
        <w:bottom w:val="none" w:sz="0" w:space="0" w:color="auto"/>
        <w:right w:val="none" w:sz="0" w:space="0" w:color="auto"/>
      </w:divBdr>
      <w:divsChild>
        <w:div w:id="1518619069">
          <w:marLeft w:val="547"/>
          <w:marRight w:val="0"/>
          <w:marTop w:val="120"/>
          <w:marBottom w:val="120"/>
          <w:divBdr>
            <w:top w:val="none" w:sz="0" w:space="0" w:color="auto"/>
            <w:left w:val="none" w:sz="0" w:space="0" w:color="auto"/>
            <w:bottom w:val="none" w:sz="0" w:space="0" w:color="auto"/>
            <w:right w:val="none" w:sz="0" w:space="0" w:color="auto"/>
          </w:divBdr>
        </w:div>
        <w:div w:id="2054622256">
          <w:marLeft w:val="1166"/>
          <w:marRight w:val="0"/>
          <w:marTop w:val="60"/>
          <w:marBottom w:val="60"/>
          <w:divBdr>
            <w:top w:val="none" w:sz="0" w:space="0" w:color="auto"/>
            <w:left w:val="none" w:sz="0" w:space="0" w:color="auto"/>
            <w:bottom w:val="none" w:sz="0" w:space="0" w:color="auto"/>
            <w:right w:val="none" w:sz="0" w:space="0" w:color="auto"/>
          </w:divBdr>
        </w:div>
      </w:divsChild>
    </w:div>
    <w:div w:id="746463137">
      <w:bodyDiv w:val="1"/>
      <w:marLeft w:val="0"/>
      <w:marRight w:val="0"/>
      <w:marTop w:val="0"/>
      <w:marBottom w:val="0"/>
      <w:divBdr>
        <w:top w:val="none" w:sz="0" w:space="0" w:color="auto"/>
        <w:left w:val="none" w:sz="0" w:space="0" w:color="auto"/>
        <w:bottom w:val="none" w:sz="0" w:space="0" w:color="auto"/>
        <w:right w:val="none" w:sz="0" w:space="0" w:color="auto"/>
      </w:divBdr>
      <w:divsChild>
        <w:div w:id="1856922708">
          <w:marLeft w:val="547"/>
          <w:marRight w:val="0"/>
          <w:marTop w:val="120"/>
          <w:marBottom w:val="120"/>
          <w:divBdr>
            <w:top w:val="none" w:sz="0" w:space="0" w:color="auto"/>
            <w:left w:val="none" w:sz="0" w:space="0" w:color="auto"/>
            <w:bottom w:val="none" w:sz="0" w:space="0" w:color="auto"/>
            <w:right w:val="none" w:sz="0" w:space="0" w:color="auto"/>
          </w:divBdr>
        </w:div>
        <w:div w:id="788857233">
          <w:marLeft w:val="547"/>
          <w:marRight w:val="0"/>
          <w:marTop w:val="120"/>
          <w:marBottom w:val="120"/>
          <w:divBdr>
            <w:top w:val="none" w:sz="0" w:space="0" w:color="auto"/>
            <w:left w:val="none" w:sz="0" w:space="0" w:color="auto"/>
            <w:bottom w:val="none" w:sz="0" w:space="0" w:color="auto"/>
            <w:right w:val="none" w:sz="0" w:space="0" w:color="auto"/>
          </w:divBdr>
        </w:div>
        <w:div w:id="599068616">
          <w:marLeft w:val="547"/>
          <w:marRight w:val="0"/>
          <w:marTop w:val="120"/>
          <w:marBottom w:val="120"/>
          <w:divBdr>
            <w:top w:val="none" w:sz="0" w:space="0" w:color="auto"/>
            <w:left w:val="none" w:sz="0" w:space="0" w:color="auto"/>
            <w:bottom w:val="none" w:sz="0" w:space="0" w:color="auto"/>
            <w:right w:val="none" w:sz="0" w:space="0" w:color="auto"/>
          </w:divBdr>
        </w:div>
        <w:div w:id="984896262">
          <w:marLeft w:val="547"/>
          <w:marRight w:val="0"/>
          <w:marTop w:val="120"/>
          <w:marBottom w:val="120"/>
          <w:divBdr>
            <w:top w:val="none" w:sz="0" w:space="0" w:color="auto"/>
            <w:left w:val="none" w:sz="0" w:space="0" w:color="auto"/>
            <w:bottom w:val="none" w:sz="0" w:space="0" w:color="auto"/>
            <w:right w:val="none" w:sz="0" w:space="0" w:color="auto"/>
          </w:divBdr>
        </w:div>
      </w:divsChild>
    </w:div>
    <w:div w:id="880943938">
      <w:bodyDiv w:val="1"/>
      <w:marLeft w:val="0"/>
      <w:marRight w:val="0"/>
      <w:marTop w:val="0"/>
      <w:marBottom w:val="0"/>
      <w:divBdr>
        <w:top w:val="none" w:sz="0" w:space="0" w:color="auto"/>
        <w:left w:val="none" w:sz="0" w:space="0" w:color="auto"/>
        <w:bottom w:val="none" w:sz="0" w:space="0" w:color="auto"/>
        <w:right w:val="none" w:sz="0" w:space="0" w:color="auto"/>
      </w:divBdr>
      <w:divsChild>
        <w:div w:id="104621466">
          <w:marLeft w:val="547"/>
          <w:marRight w:val="0"/>
          <w:marTop w:val="120"/>
          <w:marBottom w:val="120"/>
          <w:divBdr>
            <w:top w:val="none" w:sz="0" w:space="0" w:color="auto"/>
            <w:left w:val="none" w:sz="0" w:space="0" w:color="auto"/>
            <w:bottom w:val="none" w:sz="0" w:space="0" w:color="auto"/>
            <w:right w:val="none" w:sz="0" w:space="0" w:color="auto"/>
          </w:divBdr>
        </w:div>
        <w:div w:id="1927229475">
          <w:marLeft w:val="1166"/>
          <w:marRight w:val="0"/>
          <w:marTop w:val="60"/>
          <w:marBottom w:val="60"/>
          <w:divBdr>
            <w:top w:val="none" w:sz="0" w:space="0" w:color="auto"/>
            <w:left w:val="none" w:sz="0" w:space="0" w:color="auto"/>
            <w:bottom w:val="none" w:sz="0" w:space="0" w:color="auto"/>
            <w:right w:val="none" w:sz="0" w:space="0" w:color="auto"/>
          </w:divBdr>
        </w:div>
      </w:divsChild>
    </w:div>
    <w:div w:id="990250953">
      <w:bodyDiv w:val="1"/>
      <w:marLeft w:val="0"/>
      <w:marRight w:val="0"/>
      <w:marTop w:val="0"/>
      <w:marBottom w:val="0"/>
      <w:divBdr>
        <w:top w:val="none" w:sz="0" w:space="0" w:color="auto"/>
        <w:left w:val="none" w:sz="0" w:space="0" w:color="auto"/>
        <w:bottom w:val="none" w:sz="0" w:space="0" w:color="auto"/>
        <w:right w:val="none" w:sz="0" w:space="0" w:color="auto"/>
      </w:divBdr>
      <w:divsChild>
        <w:div w:id="568805656">
          <w:marLeft w:val="547"/>
          <w:marRight w:val="0"/>
          <w:marTop w:val="120"/>
          <w:marBottom w:val="120"/>
          <w:divBdr>
            <w:top w:val="none" w:sz="0" w:space="0" w:color="auto"/>
            <w:left w:val="none" w:sz="0" w:space="0" w:color="auto"/>
            <w:bottom w:val="none" w:sz="0" w:space="0" w:color="auto"/>
            <w:right w:val="none" w:sz="0" w:space="0" w:color="auto"/>
          </w:divBdr>
        </w:div>
        <w:div w:id="2119713862">
          <w:marLeft w:val="1166"/>
          <w:marRight w:val="0"/>
          <w:marTop w:val="60"/>
          <w:marBottom w:val="60"/>
          <w:divBdr>
            <w:top w:val="none" w:sz="0" w:space="0" w:color="auto"/>
            <w:left w:val="none" w:sz="0" w:space="0" w:color="auto"/>
            <w:bottom w:val="none" w:sz="0" w:space="0" w:color="auto"/>
            <w:right w:val="none" w:sz="0" w:space="0" w:color="auto"/>
          </w:divBdr>
        </w:div>
      </w:divsChild>
    </w:div>
    <w:div w:id="1145199332">
      <w:bodyDiv w:val="1"/>
      <w:marLeft w:val="0"/>
      <w:marRight w:val="0"/>
      <w:marTop w:val="0"/>
      <w:marBottom w:val="0"/>
      <w:divBdr>
        <w:top w:val="none" w:sz="0" w:space="0" w:color="auto"/>
        <w:left w:val="none" w:sz="0" w:space="0" w:color="auto"/>
        <w:bottom w:val="none" w:sz="0" w:space="0" w:color="auto"/>
        <w:right w:val="none" w:sz="0" w:space="0" w:color="auto"/>
      </w:divBdr>
      <w:divsChild>
        <w:div w:id="2517131">
          <w:marLeft w:val="547"/>
          <w:marRight w:val="0"/>
          <w:marTop w:val="120"/>
          <w:marBottom w:val="120"/>
          <w:divBdr>
            <w:top w:val="none" w:sz="0" w:space="0" w:color="auto"/>
            <w:left w:val="none" w:sz="0" w:space="0" w:color="auto"/>
            <w:bottom w:val="none" w:sz="0" w:space="0" w:color="auto"/>
            <w:right w:val="none" w:sz="0" w:space="0" w:color="auto"/>
          </w:divBdr>
        </w:div>
        <w:div w:id="2086342298">
          <w:marLeft w:val="547"/>
          <w:marRight w:val="0"/>
          <w:marTop w:val="120"/>
          <w:marBottom w:val="120"/>
          <w:divBdr>
            <w:top w:val="none" w:sz="0" w:space="0" w:color="auto"/>
            <w:left w:val="none" w:sz="0" w:space="0" w:color="auto"/>
            <w:bottom w:val="none" w:sz="0" w:space="0" w:color="auto"/>
            <w:right w:val="none" w:sz="0" w:space="0" w:color="auto"/>
          </w:divBdr>
        </w:div>
        <w:div w:id="36704491">
          <w:marLeft w:val="547"/>
          <w:marRight w:val="0"/>
          <w:marTop w:val="120"/>
          <w:marBottom w:val="120"/>
          <w:divBdr>
            <w:top w:val="none" w:sz="0" w:space="0" w:color="auto"/>
            <w:left w:val="none" w:sz="0" w:space="0" w:color="auto"/>
            <w:bottom w:val="none" w:sz="0" w:space="0" w:color="auto"/>
            <w:right w:val="none" w:sz="0" w:space="0" w:color="auto"/>
          </w:divBdr>
        </w:div>
        <w:div w:id="833763190">
          <w:marLeft w:val="547"/>
          <w:marRight w:val="0"/>
          <w:marTop w:val="120"/>
          <w:marBottom w:val="120"/>
          <w:divBdr>
            <w:top w:val="none" w:sz="0" w:space="0" w:color="auto"/>
            <w:left w:val="none" w:sz="0" w:space="0" w:color="auto"/>
            <w:bottom w:val="none" w:sz="0" w:space="0" w:color="auto"/>
            <w:right w:val="none" w:sz="0" w:space="0" w:color="auto"/>
          </w:divBdr>
        </w:div>
      </w:divsChild>
    </w:div>
    <w:div w:id="1196696644">
      <w:bodyDiv w:val="1"/>
      <w:marLeft w:val="0"/>
      <w:marRight w:val="0"/>
      <w:marTop w:val="0"/>
      <w:marBottom w:val="0"/>
      <w:divBdr>
        <w:top w:val="none" w:sz="0" w:space="0" w:color="auto"/>
        <w:left w:val="none" w:sz="0" w:space="0" w:color="auto"/>
        <w:bottom w:val="none" w:sz="0" w:space="0" w:color="auto"/>
        <w:right w:val="none" w:sz="0" w:space="0" w:color="auto"/>
      </w:divBdr>
      <w:divsChild>
        <w:div w:id="804813877">
          <w:marLeft w:val="1166"/>
          <w:marRight w:val="0"/>
          <w:marTop w:val="60"/>
          <w:marBottom w:val="60"/>
          <w:divBdr>
            <w:top w:val="none" w:sz="0" w:space="0" w:color="auto"/>
            <w:left w:val="none" w:sz="0" w:space="0" w:color="auto"/>
            <w:bottom w:val="none" w:sz="0" w:space="0" w:color="auto"/>
            <w:right w:val="none" w:sz="0" w:space="0" w:color="auto"/>
          </w:divBdr>
        </w:div>
        <w:div w:id="2032876254">
          <w:marLeft w:val="1166"/>
          <w:marRight w:val="0"/>
          <w:marTop w:val="60"/>
          <w:marBottom w:val="60"/>
          <w:divBdr>
            <w:top w:val="none" w:sz="0" w:space="0" w:color="auto"/>
            <w:left w:val="none" w:sz="0" w:space="0" w:color="auto"/>
            <w:bottom w:val="none" w:sz="0" w:space="0" w:color="auto"/>
            <w:right w:val="none" w:sz="0" w:space="0" w:color="auto"/>
          </w:divBdr>
        </w:div>
        <w:div w:id="1137647281">
          <w:marLeft w:val="1166"/>
          <w:marRight w:val="0"/>
          <w:marTop w:val="60"/>
          <w:marBottom w:val="60"/>
          <w:divBdr>
            <w:top w:val="none" w:sz="0" w:space="0" w:color="auto"/>
            <w:left w:val="none" w:sz="0" w:space="0" w:color="auto"/>
            <w:bottom w:val="none" w:sz="0" w:space="0" w:color="auto"/>
            <w:right w:val="none" w:sz="0" w:space="0" w:color="auto"/>
          </w:divBdr>
        </w:div>
        <w:div w:id="2099669265">
          <w:marLeft w:val="1166"/>
          <w:marRight w:val="0"/>
          <w:marTop w:val="60"/>
          <w:marBottom w:val="60"/>
          <w:divBdr>
            <w:top w:val="none" w:sz="0" w:space="0" w:color="auto"/>
            <w:left w:val="none" w:sz="0" w:space="0" w:color="auto"/>
            <w:bottom w:val="none" w:sz="0" w:space="0" w:color="auto"/>
            <w:right w:val="none" w:sz="0" w:space="0" w:color="auto"/>
          </w:divBdr>
        </w:div>
      </w:divsChild>
    </w:div>
    <w:div w:id="1503544380">
      <w:bodyDiv w:val="1"/>
      <w:marLeft w:val="0"/>
      <w:marRight w:val="0"/>
      <w:marTop w:val="0"/>
      <w:marBottom w:val="0"/>
      <w:divBdr>
        <w:top w:val="none" w:sz="0" w:space="0" w:color="auto"/>
        <w:left w:val="none" w:sz="0" w:space="0" w:color="auto"/>
        <w:bottom w:val="none" w:sz="0" w:space="0" w:color="auto"/>
        <w:right w:val="none" w:sz="0" w:space="0" w:color="auto"/>
      </w:divBdr>
      <w:divsChild>
        <w:div w:id="1852061328">
          <w:marLeft w:val="1166"/>
          <w:marRight w:val="0"/>
          <w:marTop w:val="60"/>
          <w:marBottom w:val="60"/>
          <w:divBdr>
            <w:top w:val="none" w:sz="0" w:space="0" w:color="auto"/>
            <w:left w:val="none" w:sz="0" w:space="0" w:color="auto"/>
            <w:bottom w:val="none" w:sz="0" w:space="0" w:color="auto"/>
            <w:right w:val="none" w:sz="0" w:space="0" w:color="auto"/>
          </w:divBdr>
        </w:div>
        <w:div w:id="303580947">
          <w:marLeft w:val="1166"/>
          <w:marRight w:val="0"/>
          <w:marTop w:val="60"/>
          <w:marBottom w:val="60"/>
          <w:divBdr>
            <w:top w:val="none" w:sz="0" w:space="0" w:color="auto"/>
            <w:left w:val="none" w:sz="0" w:space="0" w:color="auto"/>
            <w:bottom w:val="none" w:sz="0" w:space="0" w:color="auto"/>
            <w:right w:val="none" w:sz="0" w:space="0" w:color="auto"/>
          </w:divBdr>
        </w:div>
        <w:div w:id="1752704014">
          <w:marLeft w:val="1166"/>
          <w:marRight w:val="0"/>
          <w:marTop w:val="60"/>
          <w:marBottom w:val="60"/>
          <w:divBdr>
            <w:top w:val="none" w:sz="0" w:space="0" w:color="auto"/>
            <w:left w:val="none" w:sz="0" w:space="0" w:color="auto"/>
            <w:bottom w:val="none" w:sz="0" w:space="0" w:color="auto"/>
            <w:right w:val="none" w:sz="0" w:space="0" w:color="auto"/>
          </w:divBdr>
        </w:div>
        <w:div w:id="2062900389">
          <w:marLeft w:val="1166"/>
          <w:marRight w:val="0"/>
          <w:marTop w:val="60"/>
          <w:marBottom w:val="60"/>
          <w:divBdr>
            <w:top w:val="none" w:sz="0" w:space="0" w:color="auto"/>
            <w:left w:val="none" w:sz="0" w:space="0" w:color="auto"/>
            <w:bottom w:val="none" w:sz="0" w:space="0" w:color="auto"/>
            <w:right w:val="none" w:sz="0" w:space="0" w:color="auto"/>
          </w:divBdr>
        </w:div>
      </w:divsChild>
    </w:div>
    <w:div w:id="1795438318">
      <w:bodyDiv w:val="1"/>
      <w:marLeft w:val="0"/>
      <w:marRight w:val="0"/>
      <w:marTop w:val="0"/>
      <w:marBottom w:val="0"/>
      <w:divBdr>
        <w:top w:val="none" w:sz="0" w:space="0" w:color="auto"/>
        <w:left w:val="none" w:sz="0" w:space="0" w:color="auto"/>
        <w:bottom w:val="none" w:sz="0" w:space="0" w:color="auto"/>
        <w:right w:val="none" w:sz="0" w:space="0" w:color="auto"/>
      </w:divBdr>
      <w:divsChild>
        <w:div w:id="1339577823">
          <w:marLeft w:val="547"/>
          <w:marRight w:val="0"/>
          <w:marTop w:val="120"/>
          <w:marBottom w:val="120"/>
          <w:divBdr>
            <w:top w:val="none" w:sz="0" w:space="0" w:color="auto"/>
            <w:left w:val="none" w:sz="0" w:space="0" w:color="auto"/>
            <w:bottom w:val="none" w:sz="0" w:space="0" w:color="auto"/>
            <w:right w:val="none" w:sz="0" w:space="0" w:color="auto"/>
          </w:divBdr>
        </w:div>
      </w:divsChild>
    </w:div>
    <w:div w:id="1813643976">
      <w:bodyDiv w:val="1"/>
      <w:marLeft w:val="0"/>
      <w:marRight w:val="0"/>
      <w:marTop w:val="0"/>
      <w:marBottom w:val="0"/>
      <w:divBdr>
        <w:top w:val="none" w:sz="0" w:space="0" w:color="auto"/>
        <w:left w:val="none" w:sz="0" w:space="0" w:color="auto"/>
        <w:bottom w:val="none" w:sz="0" w:space="0" w:color="auto"/>
        <w:right w:val="none" w:sz="0" w:space="0" w:color="auto"/>
      </w:divBdr>
      <w:divsChild>
        <w:div w:id="23093526">
          <w:marLeft w:val="547"/>
          <w:marRight w:val="0"/>
          <w:marTop w:val="120"/>
          <w:marBottom w:val="120"/>
          <w:divBdr>
            <w:top w:val="none" w:sz="0" w:space="0" w:color="auto"/>
            <w:left w:val="none" w:sz="0" w:space="0" w:color="auto"/>
            <w:bottom w:val="none" w:sz="0" w:space="0" w:color="auto"/>
            <w:right w:val="none" w:sz="0" w:space="0" w:color="auto"/>
          </w:divBdr>
        </w:div>
        <w:div w:id="1057897466">
          <w:marLeft w:val="1166"/>
          <w:marRight w:val="0"/>
          <w:marTop w:val="60"/>
          <w:marBottom w:val="60"/>
          <w:divBdr>
            <w:top w:val="none" w:sz="0" w:space="0" w:color="auto"/>
            <w:left w:val="none" w:sz="0" w:space="0" w:color="auto"/>
            <w:bottom w:val="none" w:sz="0" w:space="0" w:color="auto"/>
            <w:right w:val="none" w:sz="0" w:space="0" w:color="auto"/>
          </w:divBdr>
        </w:div>
        <w:div w:id="1608848786">
          <w:marLeft w:val="1166"/>
          <w:marRight w:val="0"/>
          <w:marTop w:val="60"/>
          <w:marBottom w:val="60"/>
          <w:divBdr>
            <w:top w:val="none" w:sz="0" w:space="0" w:color="auto"/>
            <w:left w:val="none" w:sz="0" w:space="0" w:color="auto"/>
            <w:bottom w:val="none" w:sz="0" w:space="0" w:color="auto"/>
            <w:right w:val="none" w:sz="0" w:space="0" w:color="auto"/>
          </w:divBdr>
        </w:div>
        <w:div w:id="1177891985">
          <w:marLeft w:val="547"/>
          <w:marRight w:val="0"/>
          <w:marTop w:val="120"/>
          <w:marBottom w:val="120"/>
          <w:divBdr>
            <w:top w:val="none" w:sz="0" w:space="0" w:color="auto"/>
            <w:left w:val="none" w:sz="0" w:space="0" w:color="auto"/>
            <w:bottom w:val="none" w:sz="0" w:space="0" w:color="auto"/>
            <w:right w:val="none" w:sz="0" w:space="0" w:color="auto"/>
          </w:divBdr>
        </w:div>
        <w:div w:id="134379262">
          <w:marLeft w:val="1166"/>
          <w:marRight w:val="0"/>
          <w:marTop w:val="60"/>
          <w:marBottom w:val="60"/>
          <w:divBdr>
            <w:top w:val="none" w:sz="0" w:space="0" w:color="auto"/>
            <w:left w:val="none" w:sz="0" w:space="0" w:color="auto"/>
            <w:bottom w:val="none" w:sz="0" w:space="0" w:color="auto"/>
            <w:right w:val="none" w:sz="0" w:space="0" w:color="auto"/>
          </w:divBdr>
        </w:div>
        <w:div w:id="1869248216">
          <w:marLeft w:val="1166"/>
          <w:marRight w:val="0"/>
          <w:marTop w:val="60"/>
          <w:marBottom w:val="60"/>
          <w:divBdr>
            <w:top w:val="none" w:sz="0" w:space="0" w:color="auto"/>
            <w:left w:val="none" w:sz="0" w:space="0" w:color="auto"/>
            <w:bottom w:val="none" w:sz="0" w:space="0" w:color="auto"/>
            <w:right w:val="none" w:sz="0" w:space="0" w:color="auto"/>
          </w:divBdr>
        </w:div>
      </w:divsChild>
    </w:div>
    <w:div w:id="1972247574">
      <w:bodyDiv w:val="1"/>
      <w:marLeft w:val="0"/>
      <w:marRight w:val="0"/>
      <w:marTop w:val="0"/>
      <w:marBottom w:val="0"/>
      <w:divBdr>
        <w:top w:val="none" w:sz="0" w:space="0" w:color="auto"/>
        <w:left w:val="none" w:sz="0" w:space="0" w:color="auto"/>
        <w:bottom w:val="none" w:sz="0" w:space="0" w:color="auto"/>
        <w:right w:val="none" w:sz="0" w:space="0" w:color="auto"/>
      </w:divBdr>
      <w:divsChild>
        <w:div w:id="399134772">
          <w:marLeft w:val="547"/>
          <w:marRight w:val="0"/>
          <w:marTop w:val="120"/>
          <w:marBottom w:val="120"/>
          <w:divBdr>
            <w:top w:val="none" w:sz="0" w:space="0" w:color="auto"/>
            <w:left w:val="none" w:sz="0" w:space="0" w:color="auto"/>
            <w:bottom w:val="none" w:sz="0" w:space="0" w:color="auto"/>
            <w:right w:val="none" w:sz="0" w:space="0" w:color="auto"/>
          </w:divBdr>
        </w:div>
        <w:div w:id="1051806264">
          <w:marLeft w:val="1166"/>
          <w:marRight w:val="0"/>
          <w:marTop w:val="60"/>
          <w:marBottom w:val="60"/>
          <w:divBdr>
            <w:top w:val="none" w:sz="0" w:space="0" w:color="auto"/>
            <w:left w:val="none" w:sz="0" w:space="0" w:color="auto"/>
            <w:bottom w:val="none" w:sz="0" w:space="0" w:color="auto"/>
            <w:right w:val="none" w:sz="0" w:space="0" w:color="auto"/>
          </w:divBdr>
        </w:div>
      </w:divsChild>
    </w:div>
    <w:div w:id="2007243092">
      <w:bodyDiv w:val="1"/>
      <w:marLeft w:val="0"/>
      <w:marRight w:val="0"/>
      <w:marTop w:val="0"/>
      <w:marBottom w:val="0"/>
      <w:divBdr>
        <w:top w:val="none" w:sz="0" w:space="0" w:color="auto"/>
        <w:left w:val="none" w:sz="0" w:space="0" w:color="auto"/>
        <w:bottom w:val="none" w:sz="0" w:space="0" w:color="auto"/>
        <w:right w:val="none" w:sz="0" w:space="0" w:color="auto"/>
      </w:divBdr>
      <w:divsChild>
        <w:div w:id="456070865">
          <w:marLeft w:val="547"/>
          <w:marRight w:val="0"/>
          <w:marTop w:val="120"/>
          <w:marBottom w:val="120"/>
          <w:divBdr>
            <w:top w:val="none" w:sz="0" w:space="0" w:color="auto"/>
            <w:left w:val="none" w:sz="0" w:space="0" w:color="auto"/>
            <w:bottom w:val="none" w:sz="0" w:space="0" w:color="auto"/>
            <w:right w:val="none" w:sz="0" w:space="0" w:color="auto"/>
          </w:divBdr>
        </w:div>
        <w:div w:id="831410802">
          <w:marLeft w:val="1166"/>
          <w:marRight w:val="0"/>
          <w:marTop w:val="60"/>
          <w:marBottom w:val="60"/>
          <w:divBdr>
            <w:top w:val="none" w:sz="0" w:space="0" w:color="auto"/>
            <w:left w:val="none" w:sz="0" w:space="0" w:color="auto"/>
            <w:bottom w:val="none" w:sz="0" w:space="0" w:color="auto"/>
            <w:right w:val="none" w:sz="0" w:space="0" w:color="auto"/>
          </w:divBdr>
        </w:div>
        <w:div w:id="858280882">
          <w:marLeft w:val="1166"/>
          <w:marRight w:val="0"/>
          <w:marTop w:val="60"/>
          <w:marBottom w:val="60"/>
          <w:divBdr>
            <w:top w:val="none" w:sz="0" w:space="0" w:color="auto"/>
            <w:left w:val="none" w:sz="0" w:space="0" w:color="auto"/>
            <w:bottom w:val="none" w:sz="0" w:space="0" w:color="auto"/>
            <w:right w:val="none" w:sz="0" w:space="0" w:color="auto"/>
          </w:divBdr>
        </w:div>
        <w:div w:id="1421171217">
          <w:marLeft w:val="1166"/>
          <w:marRight w:val="0"/>
          <w:marTop w:val="60"/>
          <w:marBottom w:val="60"/>
          <w:divBdr>
            <w:top w:val="none" w:sz="0" w:space="0" w:color="auto"/>
            <w:left w:val="none" w:sz="0" w:space="0" w:color="auto"/>
            <w:bottom w:val="none" w:sz="0" w:space="0" w:color="auto"/>
            <w:right w:val="none" w:sz="0" w:space="0" w:color="auto"/>
          </w:divBdr>
        </w:div>
        <w:div w:id="691538274">
          <w:marLeft w:val="1166"/>
          <w:marRight w:val="0"/>
          <w:marTop w:val="60"/>
          <w:marBottom w:val="60"/>
          <w:divBdr>
            <w:top w:val="none" w:sz="0" w:space="0" w:color="auto"/>
            <w:left w:val="none" w:sz="0" w:space="0" w:color="auto"/>
            <w:bottom w:val="none" w:sz="0" w:space="0" w:color="auto"/>
            <w:right w:val="none" w:sz="0" w:space="0" w:color="auto"/>
          </w:divBdr>
        </w:div>
      </w:divsChild>
    </w:div>
    <w:div w:id="2042048633">
      <w:bodyDiv w:val="1"/>
      <w:marLeft w:val="0"/>
      <w:marRight w:val="0"/>
      <w:marTop w:val="0"/>
      <w:marBottom w:val="0"/>
      <w:divBdr>
        <w:top w:val="none" w:sz="0" w:space="0" w:color="auto"/>
        <w:left w:val="none" w:sz="0" w:space="0" w:color="auto"/>
        <w:bottom w:val="none" w:sz="0" w:space="0" w:color="auto"/>
        <w:right w:val="none" w:sz="0" w:space="0" w:color="auto"/>
      </w:divBdr>
      <w:divsChild>
        <w:div w:id="62029186">
          <w:marLeft w:val="547"/>
          <w:marRight w:val="0"/>
          <w:marTop w:val="120"/>
          <w:marBottom w:val="120"/>
          <w:divBdr>
            <w:top w:val="none" w:sz="0" w:space="0" w:color="auto"/>
            <w:left w:val="none" w:sz="0" w:space="0" w:color="auto"/>
            <w:bottom w:val="none" w:sz="0" w:space="0" w:color="auto"/>
            <w:right w:val="none" w:sz="0" w:space="0" w:color="auto"/>
          </w:divBdr>
        </w:div>
        <w:div w:id="1383749876">
          <w:marLeft w:val="1166"/>
          <w:marRight w:val="0"/>
          <w:marTop w:val="60"/>
          <w:marBottom w:val="60"/>
          <w:divBdr>
            <w:top w:val="none" w:sz="0" w:space="0" w:color="auto"/>
            <w:left w:val="none" w:sz="0" w:space="0" w:color="auto"/>
            <w:bottom w:val="none" w:sz="0" w:space="0" w:color="auto"/>
            <w:right w:val="none" w:sz="0" w:space="0" w:color="auto"/>
          </w:divBdr>
        </w:div>
        <w:div w:id="2108039045">
          <w:marLeft w:val="547"/>
          <w:marRight w:val="0"/>
          <w:marTop w:val="120"/>
          <w:marBottom w:val="120"/>
          <w:divBdr>
            <w:top w:val="none" w:sz="0" w:space="0" w:color="auto"/>
            <w:left w:val="none" w:sz="0" w:space="0" w:color="auto"/>
            <w:bottom w:val="none" w:sz="0" w:space="0" w:color="auto"/>
            <w:right w:val="none" w:sz="0" w:space="0" w:color="auto"/>
          </w:divBdr>
        </w:div>
        <w:div w:id="154689707">
          <w:marLeft w:val="1166"/>
          <w:marRight w:val="0"/>
          <w:marTop w:val="60"/>
          <w:marBottom w:val="60"/>
          <w:divBdr>
            <w:top w:val="none" w:sz="0" w:space="0" w:color="auto"/>
            <w:left w:val="none" w:sz="0" w:space="0" w:color="auto"/>
            <w:bottom w:val="none" w:sz="0" w:space="0" w:color="auto"/>
            <w:right w:val="none" w:sz="0" w:space="0" w:color="auto"/>
          </w:divBdr>
        </w:div>
        <w:div w:id="514615011">
          <w:marLeft w:val="547"/>
          <w:marRight w:val="0"/>
          <w:marTop w:val="120"/>
          <w:marBottom w:val="120"/>
          <w:divBdr>
            <w:top w:val="none" w:sz="0" w:space="0" w:color="auto"/>
            <w:left w:val="none" w:sz="0" w:space="0" w:color="auto"/>
            <w:bottom w:val="none" w:sz="0" w:space="0" w:color="auto"/>
            <w:right w:val="none" w:sz="0" w:space="0" w:color="auto"/>
          </w:divBdr>
        </w:div>
        <w:div w:id="1183324545">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nsommerville.com/software-engineering-book/web/path-testing/" TargetMode="External"/><Relationship Id="rId11" Type="http://schemas.openxmlformats.org/officeDocument/2006/relationships/theme" Target="theme/theme1.xml"/><Relationship Id="rId5" Type="http://schemas.openxmlformats.org/officeDocument/2006/relationships/hyperlink" Target="http://iansommerville.com/software-engineering-book/web/test-plannin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Warnock</dc:creator>
  <cp:keywords/>
  <dc:description/>
  <cp:lastModifiedBy>T00533766</cp:lastModifiedBy>
  <cp:revision>5</cp:revision>
  <cp:lastPrinted>2016-08-31T19:10:00Z</cp:lastPrinted>
  <dcterms:created xsi:type="dcterms:W3CDTF">2016-09-07T16:58:00Z</dcterms:created>
  <dcterms:modified xsi:type="dcterms:W3CDTF">2018-04-25T00:46:00Z</dcterms:modified>
</cp:coreProperties>
</file>