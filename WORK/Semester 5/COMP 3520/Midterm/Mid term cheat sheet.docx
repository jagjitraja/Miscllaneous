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EE7" w:rsidRPr="008D482A" w:rsidRDefault="004B24B4" w:rsidP="004D6EE7">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Specification</w:t>
      </w:r>
      <w:r w:rsidRPr="008D482A">
        <w:rPr>
          <w:rFonts w:asciiTheme="majorHAnsi" w:hAnsiTheme="majorHAnsi" w:cstheme="majorHAnsi"/>
          <w:sz w:val="16"/>
          <w:szCs w:val="16"/>
        </w:rPr>
        <w:t xml:space="preserve"> defines what the system should do</w:t>
      </w:r>
    </w:p>
    <w:p w:rsidR="004B24B4" w:rsidRPr="008D482A" w:rsidRDefault="004B24B4" w:rsidP="004D6EE7">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Design and implementation</w:t>
      </w:r>
      <w:r w:rsidRPr="008D482A">
        <w:rPr>
          <w:rFonts w:asciiTheme="majorHAnsi" w:hAnsiTheme="majorHAnsi" w:cstheme="majorHAnsi"/>
          <w:sz w:val="16"/>
          <w:szCs w:val="16"/>
        </w:rPr>
        <w:t xml:space="preserve"> define the organization of the system and implementing the system</w:t>
      </w:r>
    </w:p>
    <w:p w:rsidR="004B24B4" w:rsidRPr="008D482A" w:rsidRDefault="004B24B4" w:rsidP="000978DB">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Validation</w:t>
      </w:r>
      <w:r w:rsidRPr="008D482A">
        <w:rPr>
          <w:rFonts w:asciiTheme="majorHAnsi" w:hAnsiTheme="majorHAnsi" w:cstheme="majorHAnsi"/>
          <w:sz w:val="16"/>
          <w:szCs w:val="16"/>
        </w:rPr>
        <w:t>: check that the system does what the customer wants</w:t>
      </w:r>
    </w:p>
    <w:p w:rsidR="004B24B4" w:rsidRPr="008D482A" w:rsidRDefault="004B24B4" w:rsidP="000978DB">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Evolution</w:t>
      </w:r>
      <w:r w:rsidR="00F97A05" w:rsidRPr="008D482A">
        <w:rPr>
          <w:rFonts w:asciiTheme="majorHAnsi" w:hAnsiTheme="majorHAnsi" w:cstheme="majorHAnsi"/>
          <w:b/>
          <w:sz w:val="16"/>
          <w:szCs w:val="16"/>
        </w:rPr>
        <w:t>:</w:t>
      </w:r>
      <w:r w:rsidRPr="008D482A">
        <w:rPr>
          <w:rFonts w:asciiTheme="majorHAnsi" w:hAnsiTheme="majorHAnsi" w:cstheme="majorHAnsi"/>
          <w:sz w:val="16"/>
          <w:szCs w:val="16"/>
        </w:rPr>
        <w:t xml:space="preserve"> change the system in response to changing customer needs</w:t>
      </w:r>
    </w:p>
    <w:p w:rsidR="004B24B4" w:rsidRPr="008D482A" w:rsidRDefault="004B24B4" w:rsidP="004B24B4">
      <w:pPr>
        <w:spacing w:after="0" w:line="240" w:lineRule="auto"/>
        <w:rPr>
          <w:rFonts w:asciiTheme="majorHAnsi" w:hAnsiTheme="majorHAnsi" w:cstheme="majorHAnsi"/>
          <w:b/>
          <w:sz w:val="16"/>
          <w:szCs w:val="16"/>
          <w:u w:val="single"/>
        </w:rPr>
      </w:pPr>
      <w:r w:rsidRPr="008D482A">
        <w:rPr>
          <w:rFonts w:asciiTheme="majorHAnsi" w:hAnsiTheme="majorHAnsi" w:cstheme="majorHAnsi"/>
          <w:b/>
          <w:sz w:val="16"/>
          <w:szCs w:val="16"/>
          <w:u w:val="single"/>
        </w:rPr>
        <w:t>Stage of testing</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lang w:val="en-GB"/>
        </w:rPr>
        <w:t>Component / Development testing</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lang w:val="en-GB"/>
        </w:rPr>
        <w:t>System / Release testing</w:t>
      </w:r>
    </w:p>
    <w:p w:rsidR="004B24B4" w:rsidRPr="008D482A" w:rsidRDefault="004B24B4" w:rsidP="000978DB">
      <w:pPr>
        <w:spacing w:after="0" w:line="240" w:lineRule="auto"/>
        <w:rPr>
          <w:rFonts w:asciiTheme="majorHAnsi" w:hAnsiTheme="majorHAnsi" w:cstheme="majorHAnsi"/>
          <w:sz w:val="16"/>
          <w:szCs w:val="16"/>
        </w:rPr>
      </w:pPr>
      <w:r w:rsidRPr="008D482A">
        <w:rPr>
          <w:rFonts w:asciiTheme="majorHAnsi" w:hAnsiTheme="majorHAnsi" w:cstheme="majorHAnsi"/>
          <w:sz w:val="16"/>
          <w:szCs w:val="16"/>
          <w:lang w:val="en-GB"/>
        </w:rPr>
        <w:t>Customer / User testing</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b/>
          <w:sz w:val="16"/>
          <w:szCs w:val="16"/>
        </w:rPr>
        <w:t>Software prototype</w:t>
      </w:r>
      <w:r w:rsidRPr="008D482A">
        <w:rPr>
          <w:rFonts w:asciiTheme="majorHAnsi" w:hAnsiTheme="majorHAnsi" w:cstheme="majorHAnsi"/>
          <w:sz w:val="16"/>
          <w:szCs w:val="16"/>
        </w:rPr>
        <w:t xml:space="preserve"> </w:t>
      </w:r>
      <w:r w:rsidR="006375EA" w:rsidRPr="008D482A">
        <w:rPr>
          <w:rFonts w:asciiTheme="majorHAnsi" w:hAnsiTheme="majorHAnsi" w:cstheme="majorHAnsi"/>
          <w:sz w:val="16"/>
          <w:szCs w:val="16"/>
        </w:rPr>
        <w:t xml:space="preserve">is an initial version </w:t>
      </w:r>
      <w:r w:rsidRPr="008D482A">
        <w:rPr>
          <w:rFonts w:asciiTheme="majorHAnsi" w:hAnsiTheme="majorHAnsi" w:cstheme="majorHAnsi"/>
          <w:sz w:val="16"/>
          <w:szCs w:val="16"/>
        </w:rPr>
        <w:t xml:space="preserve">of a system used </w:t>
      </w:r>
      <w:r w:rsidR="006375EA" w:rsidRPr="008D482A">
        <w:rPr>
          <w:rFonts w:asciiTheme="majorHAnsi" w:hAnsiTheme="majorHAnsi" w:cstheme="majorHAnsi"/>
          <w:sz w:val="16"/>
          <w:szCs w:val="16"/>
        </w:rPr>
        <w:t xml:space="preserve">to demonstrate </w:t>
      </w:r>
      <w:r w:rsidRPr="008D482A">
        <w:rPr>
          <w:rFonts w:asciiTheme="majorHAnsi" w:hAnsiTheme="majorHAnsi" w:cstheme="majorHAnsi"/>
          <w:sz w:val="16"/>
          <w:szCs w:val="16"/>
        </w:rPr>
        <w:t>concepts and try out design options</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b/>
          <w:sz w:val="16"/>
          <w:szCs w:val="16"/>
        </w:rPr>
        <w:t>Process metric</w:t>
      </w:r>
      <w:r w:rsidRPr="008D482A">
        <w:rPr>
          <w:rFonts w:asciiTheme="majorHAnsi" w:hAnsiTheme="majorHAnsi" w:cstheme="majorHAnsi"/>
          <w:sz w:val="16"/>
          <w:szCs w:val="16"/>
        </w:rPr>
        <w:t xml:space="preserve"> is used to measure the efficiency and effectiveness of various processes</w:t>
      </w:r>
    </w:p>
    <w:p w:rsidR="004B24B4" w:rsidRPr="008D482A" w:rsidRDefault="004B24B4" w:rsidP="004B24B4">
      <w:pPr>
        <w:pStyle w:val="normal2"/>
        <w:rPr>
          <w:rFonts w:asciiTheme="majorHAnsi" w:hAnsiTheme="majorHAnsi" w:cstheme="majorHAnsi"/>
          <w:b/>
          <w:sz w:val="16"/>
          <w:szCs w:val="16"/>
          <w:u w:val="single"/>
        </w:rPr>
      </w:pPr>
      <w:r w:rsidRPr="008D482A">
        <w:rPr>
          <w:rFonts w:asciiTheme="majorHAnsi" w:hAnsiTheme="majorHAnsi" w:cstheme="majorHAnsi"/>
          <w:b/>
          <w:sz w:val="16"/>
          <w:szCs w:val="16"/>
          <w:u w:val="single"/>
        </w:rPr>
        <w:t>Design activities</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Architectural design</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Database design</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Interface design</w:t>
      </w:r>
    </w:p>
    <w:p w:rsidR="006375EA"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Component selection and design</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Reducing the costs of rework</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Change anticipation</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rPr>
        <w:t>Change tolerance</w:t>
      </w:r>
    </w:p>
    <w:p w:rsidR="004B24B4" w:rsidRPr="008D482A" w:rsidRDefault="004B24B4" w:rsidP="004B24B4">
      <w:pPr>
        <w:pStyle w:val="normal2"/>
        <w:rPr>
          <w:rFonts w:asciiTheme="majorHAnsi" w:hAnsiTheme="majorHAnsi" w:cstheme="majorHAnsi"/>
          <w:b/>
          <w:sz w:val="16"/>
          <w:szCs w:val="16"/>
          <w:u w:val="single"/>
        </w:rPr>
      </w:pPr>
      <w:r w:rsidRPr="008D482A">
        <w:rPr>
          <w:rFonts w:asciiTheme="majorHAnsi" w:hAnsiTheme="majorHAnsi" w:cstheme="majorHAnsi"/>
          <w:b/>
          <w:sz w:val="16"/>
          <w:szCs w:val="16"/>
          <w:u w:val="single"/>
        </w:rPr>
        <w:t>Benefits of prototyping</w:t>
      </w:r>
    </w:p>
    <w:p w:rsidR="004B24B4" w:rsidRPr="008D482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sz w:val="16"/>
          <w:szCs w:val="16"/>
        </w:rPr>
        <w:t>Improved system usability.</w:t>
      </w:r>
    </w:p>
    <w:p w:rsidR="004B24B4" w:rsidRPr="008D482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sz w:val="16"/>
          <w:szCs w:val="16"/>
        </w:rPr>
        <w:t>A closer match to users’ real needs.</w:t>
      </w:r>
    </w:p>
    <w:p w:rsidR="004B24B4" w:rsidRPr="008D482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sz w:val="16"/>
          <w:szCs w:val="16"/>
        </w:rPr>
        <w:t>Improved design quality.</w:t>
      </w:r>
    </w:p>
    <w:p w:rsidR="004B24B4" w:rsidRPr="008D482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sz w:val="16"/>
          <w:szCs w:val="16"/>
        </w:rPr>
        <w:t>Improved maintainability.</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sz w:val="16"/>
          <w:szCs w:val="16"/>
          <w:lang w:val="en-CA"/>
        </w:rPr>
        <w:t>Reduced development effort</w:t>
      </w:r>
    </w:p>
    <w:p w:rsidR="004B24B4" w:rsidRPr="008D482A" w:rsidRDefault="004B24B4" w:rsidP="004B24B4">
      <w:pPr>
        <w:pStyle w:val="normal2"/>
        <w:rPr>
          <w:rFonts w:asciiTheme="majorHAnsi" w:hAnsiTheme="majorHAnsi" w:cstheme="majorHAnsi"/>
          <w:sz w:val="16"/>
          <w:szCs w:val="16"/>
        </w:rPr>
      </w:pPr>
      <w:r w:rsidRPr="008D482A">
        <w:rPr>
          <w:rFonts w:asciiTheme="majorHAnsi" w:hAnsiTheme="majorHAnsi" w:cstheme="majorHAnsi"/>
          <w:b/>
          <w:sz w:val="16"/>
          <w:szCs w:val="16"/>
        </w:rPr>
        <w:t>Throw away prototypes</w:t>
      </w:r>
      <w:r w:rsidR="006375EA" w:rsidRPr="008D482A">
        <w:rPr>
          <w:rFonts w:asciiTheme="majorHAnsi" w:hAnsiTheme="majorHAnsi" w:cstheme="majorHAnsi"/>
          <w:sz w:val="16"/>
          <w:szCs w:val="16"/>
        </w:rPr>
        <w:t xml:space="preserve">: </w:t>
      </w:r>
      <w:r w:rsidRPr="008D482A">
        <w:rPr>
          <w:rFonts w:asciiTheme="majorHAnsi" w:hAnsiTheme="majorHAnsi" w:cstheme="majorHAnsi"/>
          <w:sz w:val="16"/>
          <w:szCs w:val="16"/>
        </w:rPr>
        <w:t>It may b</w:t>
      </w:r>
      <w:r w:rsidR="006375EA" w:rsidRPr="008D482A">
        <w:rPr>
          <w:rFonts w:asciiTheme="majorHAnsi" w:hAnsiTheme="majorHAnsi" w:cstheme="majorHAnsi"/>
          <w:sz w:val="16"/>
          <w:szCs w:val="16"/>
        </w:rPr>
        <w:t xml:space="preserve">e impossible to tune the system </w:t>
      </w:r>
      <w:r w:rsidRPr="008D482A">
        <w:rPr>
          <w:rFonts w:asciiTheme="majorHAnsi" w:hAnsiTheme="majorHAnsi" w:cstheme="majorHAnsi"/>
          <w:sz w:val="16"/>
          <w:szCs w:val="16"/>
        </w:rPr>
        <w:t>to meet non-functional requirements;</w:t>
      </w:r>
      <w:r w:rsidR="006375EA" w:rsidRPr="008D482A">
        <w:rPr>
          <w:rFonts w:asciiTheme="majorHAnsi" w:hAnsiTheme="majorHAnsi" w:cstheme="majorHAnsi"/>
          <w:sz w:val="16"/>
          <w:szCs w:val="16"/>
          <w:lang w:val="en-CA"/>
        </w:rPr>
        <w:t xml:space="preserve"> </w:t>
      </w:r>
      <w:r w:rsidR="006375EA" w:rsidRPr="008D482A">
        <w:rPr>
          <w:rFonts w:asciiTheme="majorHAnsi" w:hAnsiTheme="majorHAnsi" w:cstheme="majorHAnsi"/>
          <w:sz w:val="16"/>
          <w:szCs w:val="16"/>
        </w:rPr>
        <w:t xml:space="preserve">Prototypes are normally </w:t>
      </w:r>
      <w:r w:rsidRPr="008D482A">
        <w:rPr>
          <w:rFonts w:asciiTheme="majorHAnsi" w:hAnsiTheme="majorHAnsi" w:cstheme="majorHAnsi"/>
          <w:sz w:val="16"/>
          <w:szCs w:val="16"/>
        </w:rPr>
        <w:t>undocumented;</w:t>
      </w:r>
      <w:r w:rsidR="006375EA" w:rsidRPr="008D482A">
        <w:rPr>
          <w:rFonts w:asciiTheme="majorHAnsi" w:hAnsiTheme="majorHAnsi" w:cstheme="majorHAnsi"/>
          <w:sz w:val="16"/>
          <w:szCs w:val="16"/>
          <w:lang w:val="en-CA"/>
        </w:rPr>
        <w:t xml:space="preserve"> </w:t>
      </w:r>
      <w:r w:rsidR="006375EA" w:rsidRPr="008D482A">
        <w:rPr>
          <w:rFonts w:asciiTheme="majorHAnsi" w:hAnsiTheme="majorHAnsi" w:cstheme="majorHAnsi"/>
          <w:sz w:val="16"/>
          <w:szCs w:val="16"/>
        </w:rPr>
        <w:t>the</w:t>
      </w:r>
      <w:r w:rsidRPr="008D482A">
        <w:rPr>
          <w:rFonts w:asciiTheme="majorHAnsi" w:hAnsiTheme="majorHAnsi" w:cstheme="majorHAnsi"/>
          <w:sz w:val="16"/>
          <w:szCs w:val="16"/>
        </w:rPr>
        <w:t xml:space="preserve"> prototype structure is usually degraded through rapid change;</w:t>
      </w:r>
      <w:r w:rsidR="006375EA" w:rsidRPr="008D482A">
        <w:rPr>
          <w:rFonts w:asciiTheme="majorHAnsi" w:hAnsiTheme="majorHAnsi" w:cstheme="majorHAnsi"/>
          <w:sz w:val="16"/>
          <w:szCs w:val="16"/>
          <w:lang w:val="en-CA"/>
        </w:rPr>
        <w:t xml:space="preserve"> </w:t>
      </w:r>
      <w:r w:rsidR="006375EA" w:rsidRPr="008D482A">
        <w:rPr>
          <w:rFonts w:asciiTheme="majorHAnsi" w:hAnsiTheme="majorHAnsi" w:cstheme="majorHAnsi"/>
          <w:sz w:val="16"/>
          <w:szCs w:val="16"/>
        </w:rPr>
        <w:t>the</w:t>
      </w:r>
      <w:r w:rsidRPr="008D482A">
        <w:rPr>
          <w:rFonts w:asciiTheme="majorHAnsi" w:hAnsiTheme="majorHAnsi" w:cstheme="majorHAnsi"/>
          <w:sz w:val="16"/>
          <w:szCs w:val="16"/>
        </w:rPr>
        <w:t xml:space="preserve"> prototype probably will not m</w:t>
      </w:r>
      <w:r w:rsidR="006375EA" w:rsidRPr="008D482A">
        <w:rPr>
          <w:rFonts w:asciiTheme="majorHAnsi" w:hAnsiTheme="majorHAnsi" w:cstheme="majorHAnsi"/>
          <w:sz w:val="16"/>
          <w:szCs w:val="16"/>
        </w:rPr>
        <w:t xml:space="preserve">eet </w:t>
      </w:r>
      <w:r w:rsidRPr="008D482A">
        <w:rPr>
          <w:rFonts w:asciiTheme="majorHAnsi" w:hAnsiTheme="majorHAnsi" w:cstheme="majorHAnsi"/>
          <w:sz w:val="16"/>
          <w:szCs w:val="16"/>
        </w:rPr>
        <w:t>normal organizational quality standards.</w:t>
      </w:r>
    </w:p>
    <w:p w:rsidR="006375E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b/>
          <w:sz w:val="16"/>
          <w:szCs w:val="16"/>
          <w:lang w:val="en-CA"/>
        </w:rPr>
        <w:t>Incremental delivery</w:t>
      </w:r>
      <w:r w:rsidR="006375EA" w:rsidRPr="008D482A">
        <w:rPr>
          <w:rFonts w:asciiTheme="majorHAnsi" w:hAnsiTheme="majorHAnsi" w:cstheme="majorHAnsi"/>
          <w:sz w:val="16"/>
          <w:szCs w:val="16"/>
          <w:lang w:val="en-CA"/>
        </w:rPr>
        <w:t xml:space="preserve"> </w:t>
      </w:r>
      <w:r w:rsidRPr="008D482A">
        <w:rPr>
          <w:rFonts w:asciiTheme="majorHAnsi" w:hAnsiTheme="majorHAnsi" w:cstheme="majorHAnsi"/>
          <w:sz w:val="16"/>
          <w:szCs w:val="16"/>
          <w:lang w:val="en-GB"/>
        </w:rPr>
        <w:t>the development and delivery is broken</w:t>
      </w:r>
      <w:r w:rsidR="006375EA" w:rsidRPr="008D482A">
        <w:rPr>
          <w:rFonts w:asciiTheme="majorHAnsi" w:hAnsiTheme="majorHAnsi" w:cstheme="majorHAnsi"/>
          <w:sz w:val="16"/>
          <w:szCs w:val="16"/>
          <w:lang w:val="en-GB"/>
        </w:rPr>
        <w:t xml:space="preserve"> down into increments with each </w:t>
      </w:r>
      <w:r w:rsidRPr="008D482A">
        <w:rPr>
          <w:rFonts w:asciiTheme="majorHAnsi" w:hAnsiTheme="majorHAnsi" w:cstheme="majorHAnsi"/>
          <w:sz w:val="16"/>
          <w:szCs w:val="16"/>
          <w:lang w:val="en-GB"/>
        </w:rPr>
        <w:t>i</w:t>
      </w:r>
      <w:r w:rsidR="006375EA" w:rsidRPr="008D482A">
        <w:rPr>
          <w:rFonts w:asciiTheme="majorHAnsi" w:hAnsiTheme="majorHAnsi" w:cstheme="majorHAnsi"/>
          <w:sz w:val="16"/>
          <w:szCs w:val="16"/>
          <w:lang w:val="en-GB"/>
        </w:rPr>
        <w:t xml:space="preserve">ncrement delivering part of the </w:t>
      </w:r>
      <w:r w:rsidRPr="008D482A">
        <w:rPr>
          <w:rFonts w:asciiTheme="majorHAnsi" w:hAnsiTheme="majorHAnsi" w:cstheme="majorHAnsi"/>
          <w:sz w:val="16"/>
          <w:szCs w:val="16"/>
          <w:lang w:val="en-GB"/>
        </w:rPr>
        <w:t>required functionality</w:t>
      </w:r>
      <w:r w:rsidR="006375EA" w:rsidRPr="008D482A">
        <w:rPr>
          <w:rFonts w:asciiTheme="majorHAnsi" w:hAnsiTheme="majorHAnsi" w:cstheme="majorHAnsi"/>
          <w:sz w:val="16"/>
          <w:szCs w:val="16"/>
          <w:lang w:val="en-CA"/>
        </w:rPr>
        <w:t>.</w:t>
      </w:r>
    </w:p>
    <w:p w:rsidR="00A67208" w:rsidRPr="008D482A" w:rsidRDefault="00A67208" w:rsidP="004B24B4">
      <w:pPr>
        <w:pStyle w:val="normal2"/>
        <w:rPr>
          <w:rFonts w:asciiTheme="majorHAnsi" w:hAnsiTheme="majorHAnsi" w:cstheme="majorHAnsi"/>
          <w:sz w:val="16"/>
          <w:szCs w:val="16"/>
          <w:lang w:val="en-CA"/>
        </w:rPr>
      </w:pPr>
      <w:r w:rsidRPr="008D482A">
        <w:rPr>
          <w:rFonts w:asciiTheme="majorHAnsi" w:hAnsiTheme="majorHAnsi" w:cstheme="majorHAnsi"/>
          <w:b/>
          <w:sz w:val="16"/>
          <w:szCs w:val="16"/>
          <w:lang w:val="en-CA"/>
        </w:rPr>
        <w:t xml:space="preserve">Incremental </w:t>
      </w:r>
      <w:r>
        <w:rPr>
          <w:rFonts w:asciiTheme="majorHAnsi" w:hAnsiTheme="majorHAnsi" w:cstheme="majorHAnsi"/>
          <w:b/>
          <w:sz w:val="16"/>
          <w:szCs w:val="16"/>
          <w:lang w:val="en-CA"/>
        </w:rPr>
        <w:t>development</w:t>
      </w:r>
      <w:r>
        <w:rPr>
          <w:rFonts w:asciiTheme="majorHAnsi" w:hAnsiTheme="majorHAnsi" w:cstheme="majorHAnsi"/>
          <w:sz w:val="16"/>
          <w:szCs w:val="16"/>
          <w:lang w:val="en-GB"/>
        </w:rPr>
        <w:t xml:space="preserve"> the software is deployed to users in increments</w:t>
      </w:r>
    </w:p>
    <w:p w:rsidR="004B24B4" w:rsidRPr="008D482A" w:rsidRDefault="00A67208" w:rsidP="004B24B4">
      <w:pPr>
        <w:pStyle w:val="normal2"/>
        <w:rPr>
          <w:rFonts w:asciiTheme="majorHAnsi" w:hAnsiTheme="majorHAnsi" w:cstheme="majorHAnsi"/>
          <w:sz w:val="16"/>
          <w:szCs w:val="16"/>
          <w:lang w:val="en-CA"/>
        </w:rPr>
      </w:pPr>
      <w:r>
        <w:rPr>
          <w:rFonts w:asciiTheme="majorHAnsi" w:hAnsiTheme="majorHAnsi" w:cstheme="majorHAnsi"/>
          <w:sz w:val="16"/>
          <w:szCs w:val="16"/>
          <w:lang w:val="en-GB"/>
        </w:rPr>
        <w:t>*</w:t>
      </w:r>
      <w:r w:rsidR="004B24B4" w:rsidRPr="008D482A">
        <w:rPr>
          <w:rFonts w:asciiTheme="majorHAnsi" w:hAnsiTheme="majorHAnsi" w:cstheme="majorHAnsi"/>
          <w:sz w:val="16"/>
          <w:szCs w:val="16"/>
          <w:lang w:val="en-GB"/>
        </w:rPr>
        <w:t>User r</w:t>
      </w:r>
      <w:r w:rsidR="006375EA" w:rsidRPr="008D482A">
        <w:rPr>
          <w:rFonts w:asciiTheme="majorHAnsi" w:hAnsiTheme="majorHAnsi" w:cstheme="majorHAnsi"/>
          <w:sz w:val="16"/>
          <w:szCs w:val="16"/>
          <w:lang w:val="en-GB"/>
        </w:rPr>
        <w:t xml:space="preserve">equirements are prioritised and </w:t>
      </w:r>
      <w:r w:rsidR="004B24B4" w:rsidRPr="008D482A">
        <w:rPr>
          <w:rFonts w:asciiTheme="majorHAnsi" w:hAnsiTheme="majorHAnsi" w:cstheme="majorHAnsi"/>
          <w:sz w:val="16"/>
          <w:szCs w:val="16"/>
          <w:lang w:val="en-GB"/>
        </w:rPr>
        <w:t>the highest priority requ</w:t>
      </w:r>
      <w:r w:rsidR="006375EA" w:rsidRPr="008D482A">
        <w:rPr>
          <w:rFonts w:asciiTheme="majorHAnsi" w:hAnsiTheme="majorHAnsi" w:cstheme="majorHAnsi"/>
          <w:sz w:val="16"/>
          <w:szCs w:val="16"/>
          <w:lang w:val="en-GB"/>
        </w:rPr>
        <w:t xml:space="preserve">irements are </w:t>
      </w:r>
      <w:r w:rsidR="004B24B4" w:rsidRPr="008D482A">
        <w:rPr>
          <w:rFonts w:asciiTheme="majorHAnsi" w:hAnsiTheme="majorHAnsi" w:cstheme="majorHAnsi"/>
          <w:sz w:val="16"/>
          <w:szCs w:val="16"/>
          <w:lang w:val="en-GB"/>
        </w:rPr>
        <w:t>included in early increments</w:t>
      </w:r>
    </w:p>
    <w:p w:rsidR="004B24B4"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b/>
          <w:sz w:val="16"/>
          <w:szCs w:val="16"/>
          <w:lang w:val="en-GB"/>
        </w:rPr>
        <w:t>Process improvement</w:t>
      </w:r>
      <w:r w:rsidR="006375EA" w:rsidRPr="008D482A">
        <w:rPr>
          <w:rFonts w:asciiTheme="majorHAnsi" w:hAnsiTheme="majorHAnsi" w:cstheme="majorHAnsi"/>
          <w:sz w:val="16"/>
          <w:szCs w:val="16"/>
          <w:lang w:val="en-CA"/>
        </w:rPr>
        <w:t xml:space="preserve"> is a w</w:t>
      </w:r>
      <w:r w:rsidRPr="008D482A">
        <w:rPr>
          <w:rFonts w:asciiTheme="majorHAnsi" w:hAnsiTheme="majorHAnsi" w:cstheme="majorHAnsi"/>
          <w:sz w:val="16"/>
          <w:szCs w:val="16"/>
          <w:lang w:val="en-GB"/>
        </w:rPr>
        <w:t>ay to enhance quality of software</w:t>
      </w:r>
      <w:r w:rsidR="006375EA" w:rsidRPr="008D482A">
        <w:rPr>
          <w:rFonts w:asciiTheme="majorHAnsi" w:hAnsiTheme="majorHAnsi" w:cstheme="majorHAnsi"/>
          <w:sz w:val="16"/>
          <w:szCs w:val="16"/>
          <w:lang w:val="en-CA"/>
        </w:rPr>
        <w:t xml:space="preserve"> </w:t>
      </w:r>
      <w:r w:rsidRPr="008D482A">
        <w:rPr>
          <w:rFonts w:asciiTheme="majorHAnsi" w:hAnsiTheme="majorHAnsi" w:cstheme="majorHAnsi"/>
          <w:sz w:val="16"/>
          <w:szCs w:val="16"/>
          <w:lang w:val="en-CA"/>
        </w:rPr>
        <w:t>Process maturity approach</w:t>
      </w:r>
      <w:r w:rsidR="006375EA" w:rsidRPr="008D482A">
        <w:rPr>
          <w:rFonts w:asciiTheme="majorHAnsi" w:hAnsiTheme="majorHAnsi" w:cstheme="majorHAnsi"/>
          <w:sz w:val="16"/>
          <w:szCs w:val="16"/>
          <w:lang w:val="en-CA"/>
        </w:rPr>
        <w:t xml:space="preserve"> agile</w:t>
      </w:r>
      <w:r w:rsidRPr="008D482A">
        <w:rPr>
          <w:rFonts w:asciiTheme="majorHAnsi" w:hAnsiTheme="majorHAnsi" w:cstheme="majorHAnsi"/>
          <w:sz w:val="16"/>
          <w:szCs w:val="16"/>
          <w:lang w:val="en-CA"/>
        </w:rPr>
        <w:t xml:space="preserve"> approach</w:t>
      </w:r>
    </w:p>
    <w:p w:rsidR="001507C6" w:rsidRPr="00251146" w:rsidRDefault="001507C6" w:rsidP="001507C6">
      <w:pPr>
        <w:pStyle w:val="ListNumber"/>
        <w:spacing w:before="0" w:after="0"/>
        <w:ind w:left="0" w:firstLine="0"/>
        <w:rPr>
          <w:rFonts w:asciiTheme="majorHAnsi" w:hAnsiTheme="majorHAnsi" w:cstheme="majorHAnsi"/>
          <w:b/>
          <w:color w:val="000000"/>
          <w:sz w:val="16"/>
          <w:szCs w:val="16"/>
          <w:u w:val="single"/>
        </w:rPr>
      </w:pPr>
      <w:r w:rsidRPr="00251146">
        <w:rPr>
          <w:rFonts w:asciiTheme="majorHAnsi" w:hAnsiTheme="majorHAnsi" w:cstheme="majorHAnsi"/>
          <w:b/>
          <w:color w:val="000000"/>
          <w:sz w:val="16"/>
          <w:szCs w:val="16"/>
          <w:u w:val="single"/>
        </w:rPr>
        <w:t>Fundamental activities in all software processes:</w:t>
      </w:r>
    </w:p>
    <w:p w:rsidR="001507C6" w:rsidRDefault="001507C6" w:rsidP="001507C6">
      <w:pPr>
        <w:pStyle w:val="ListNumber"/>
        <w:spacing w:before="0" w:after="0"/>
        <w:ind w:left="0" w:firstLine="0"/>
        <w:rPr>
          <w:rFonts w:asciiTheme="majorHAnsi" w:hAnsiTheme="majorHAnsi" w:cstheme="majorHAnsi"/>
          <w:color w:val="000000"/>
          <w:sz w:val="16"/>
          <w:szCs w:val="16"/>
        </w:rPr>
      </w:pPr>
      <w:r>
        <w:rPr>
          <w:rFonts w:asciiTheme="majorHAnsi" w:hAnsiTheme="majorHAnsi" w:cstheme="majorHAnsi"/>
          <w:color w:val="000000"/>
          <w:sz w:val="16"/>
          <w:szCs w:val="16"/>
        </w:rPr>
        <w:t>-</w:t>
      </w:r>
      <w:r w:rsidRPr="00FD15F0">
        <w:rPr>
          <w:rFonts w:asciiTheme="majorHAnsi" w:hAnsiTheme="majorHAnsi" w:cstheme="majorHAnsi"/>
          <w:b/>
          <w:color w:val="000000"/>
          <w:sz w:val="16"/>
          <w:szCs w:val="16"/>
        </w:rPr>
        <w:t>Software specification</w:t>
      </w:r>
      <w:r w:rsidRPr="00ED455E">
        <w:rPr>
          <w:rFonts w:asciiTheme="majorHAnsi" w:hAnsiTheme="majorHAnsi" w:cstheme="majorHAnsi"/>
          <w:color w:val="000000"/>
          <w:sz w:val="16"/>
          <w:szCs w:val="16"/>
        </w:rPr>
        <w:t>. In this activity the functionality of the software and constraints on its operation must be defined.</w:t>
      </w:r>
    </w:p>
    <w:p w:rsidR="001507C6" w:rsidRDefault="001507C6" w:rsidP="001507C6">
      <w:pPr>
        <w:pStyle w:val="ListNumber"/>
        <w:spacing w:before="0" w:after="0"/>
        <w:ind w:left="0" w:firstLine="0"/>
        <w:rPr>
          <w:rFonts w:asciiTheme="majorHAnsi" w:hAnsiTheme="majorHAnsi" w:cstheme="majorHAnsi"/>
          <w:color w:val="000000"/>
          <w:sz w:val="16"/>
          <w:szCs w:val="16"/>
        </w:rPr>
      </w:pPr>
      <w:r>
        <w:rPr>
          <w:rFonts w:asciiTheme="majorHAnsi" w:hAnsiTheme="majorHAnsi" w:cstheme="majorHAnsi"/>
          <w:color w:val="000000"/>
          <w:sz w:val="16"/>
          <w:szCs w:val="16"/>
        </w:rPr>
        <w:t>-</w:t>
      </w:r>
      <w:r w:rsidRPr="00FD15F0">
        <w:rPr>
          <w:rFonts w:asciiTheme="majorHAnsi" w:hAnsiTheme="majorHAnsi" w:cstheme="majorHAnsi"/>
          <w:b/>
          <w:color w:val="000000"/>
          <w:sz w:val="16"/>
          <w:szCs w:val="16"/>
        </w:rPr>
        <w:t>Software design and implementation</w:t>
      </w:r>
      <w:r w:rsidRPr="00ED455E">
        <w:rPr>
          <w:rFonts w:asciiTheme="majorHAnsi" w:hAnsiTheme="majorHAnsi" w:cstheme="majorHAnsi"/>
          <w:color w:val="000000"/>
          <w:sz w:val="16"/>
          <w:szCs w:val="16"/>
        </w:rPr>
        <w:t>. The software that meets the specification is produced.</w:t>
      </w:r>
    </w:p>
    <w:p w:rsidR="001507C6" w:rsidRDefault="001507C6" w:rsidP="001507C6">
      <w:pPr>
        <w:pStyle w:val="ListNumber"/>
        <w:spacing w:before="0" w:after="0"/>
        <w:ind w:left="0" w:firstLine="0"/>
        <w:rPr>
          <w:rFonts w:asciiTheme="majorHAnsi" w:hAnsiTheme="majorHAnsi" w:cstheme="majorHAnsi"/>
          <w:color w:val="000000"/>
          <w:sz w:val="16"/>
          <w:szCs w:val="16"/>
        </w:rPr>
      </w:pPr>
      <w:r>
        <w:rPr>
          <w:rFonts w:asciiTheme="majorHAnsi" w:hAnsiTheme="majorHAnsi" w:cstheme="majorHAnsi"/>
          <w:color w:val="000000"/>
          <w:sz w:val="16"/>
          <w:szCs w:val="16"/>
        </w:rPr>
        <w:t>-</w:t>
      </w:r>
      <w:r w:rsidRPr="00FD15F0">
        <w:rPr>
          <w:rFonts w:asciiTheme="majorHAnsi" w:hAnsiTheme="majorHAnsi" w:cstheme="majorHAnsi"/>
          <w:b/>
          <w:color w:val="000000"/>
          <w:sz w:val="16"/>
          <w:szCs w:val="16"/>
        </w:rPr>
        <w:t>Software validation</w:t>
      </w:r>
      <w:r w:rsidRPr="00ED455E">
        <w:rPr>
          <w:rFonts w:asciiTheme="majorHAnsi" w:hAnsiTheme="majorHAnsi" w:cstheme="majorHAnsi"/>
          <w:color w:val="000000"/>
          <w:sz w:val="16"/>
          <w:szCs w:val="16"/>
        </w:rPr>
        <w:t>. The software must be validated to ensure that it has all the functionalities what the customer needs.</w:t>
      </w:r>
    </w:p>
    <w:p w:rsidR="001507C6" w:rsidRDefault="001507C6" w:rsidP="001507C6">
      <w:pPr>
        <w:pStyle w:val="ListNumber"/>
        <w:spacing w:before="0" w:after="0"/>
        <w:ind w:left="0" w:firstLine="0"/>
        <w:rPr>
          <w:rFonts w:asciiTheme="majorHAnsi" w:hAnsiTheme="majorHAnsi" w:cstheme="majorHAnsi"/>
          <w:color w:val="000000"/>
          <w:sz w:val="16"/>
          <w:szCs w:val="16"/>
        </w:rPr>
      </w:pPr>
      <w:r>
        <w:rPr>
          <w:rFonts w:asciiTheme="majorHAnsi" w:hAnsiTheme="majorHAnsi" w:cstheme="majorHAnsi"/>
          <w:color w:val="000000"/>
          <w:sz w:val="16"/>
          <w:szCs w:val="16"/>
        </w:rPr>
        <w:t>-</w:t>
      </w:r>
      <w:r w:rsidRPr="00FD15F0">
        <w:rPr>
          <w:rFonts w:asciiTheme="majorHAnsi" w:hAnsiTheme="majorHAnsi" w:cstheme="majorHAnsi"/>
          <w:b/>
          <w:color w:val="000000"/>
          <w:sz w:val="16"/>
          <w:szCs w:val="16"/>
        </w:rPr>
        <w:t>Software evolution</w:t>
      </w:r>
      <w:r w:rsidRPr="00ED455E">
        <w:rPr>
          <w:rFonts w:asciiTheme="majorHAnsi" w:hAnsiTheme="majorHAnsi" w:cstheme="majorHAnsi"/>
          <w:color w:val="000000"/>
          <w:sz w:val="16"/>
          <w:szCs w:val="16"/>
        </w:rPr>
        <w:t>. The software must evolve to meet changing customer needs.</w:t>
      </w:r>
    </w:p>
    <w:p w:rsidR="001507C6" w:rsidRDefault="001507C6" w:rsidP="001507C6">
      <w:pPr>
        <w:pStyle w:val="ListNumber"/>
        <w:tabs>
          <w:tab w:val="clear" w:pos="567"/>
        </w:tabs>
        <w:spacing w:before="0" w:after="0"/>
        <w:ind w:left="0" w:firstLine="0"/>
        <w:rPr>
          <w:rFonts w:asciiTheme="majorHAnsi" w:hAnsiTheme="majorHAnsi" w:cstheme="majorHAnsi"/>
          <w:b/>
          <w:sz w:val="16"/>
          <w:szCs w:val="16"/>
        </w:rPr>
      </w:pPr>
      <w:r w:rsidRPr="00251146">
        <w:rPr>
          <w:rFonts w:asciiTheme="majorHAnsi" w:hAnsiTheme="majorHAnsi" w:cstheme="majorHAnsi"/>
          <w:b/>
          <w:sz w:val="16"/>
          <w:szCs w:val="16"/>
        </w:rPr>
        <w:t>A software process model</w:t>
      </w:r>
      <w:r>
        <w:rPr>
          <w:rFonts w:asciiTheme="majorHAnsi" w:hAnsiTheme="majorHAnsi" w:cstheme="majorHAnsi"/>
          <w:sz w:val="16"/>
          <w:szCs w:val="16"/>
        </w:rPr>
        <w:t xml:space="preserve"> is an abstract </w:t>
      </w:r>
      <w:r w:rsidRPr="00251146">
        <w:rPr>
          <w:rFonts w:asciiTheme="majorHAnsi" w:hAnsiTheme="majorHAnsi" w:cstheme="majorHAnsi"/>
          <w:sz w:val="16"/>
          <w:szCs w:val="16"/>
        </w:rPr>
        <w:t>representation of a process. It pres</w:t>
      </w:r>
      <w:r>
        <w:rPr>
          <w:rFonts w:asciiTheme="majorHAnsi" w:hAnsiTheme="majorHAnsi" w:cstheme="majorHAnsi"/>
          <w:sz w:val="16"/>
          <w:szCs w:val="16"/>
        </w:rPr>
        <w:t xml:space="preserve">ents a description of a process </w:t>
      </w:r>
      <w:r w:rsidRPr="00251146">
        <w:rPr>
          <w:rFonts w:asciiTheme="majorHAnsi" w:hAnsiTheme="majorHAnsi" w:cstheme="majorHAnsi"/>
          <w:sz w:val="16"/>
          <w:szCs w:val="16"/>
        </w:rPr>
        <w:t>from some particular perspective.</w:t>
      </w:r>
      <w:r>
        <w:rPr>
          <w:rFonts w:asciiTheme="majorHAnsi" w:hAnsiTheme="majorHAnsi" w:cstheme="majorHAnsi"/>
          <w:sz w:val="16"/>
          <w:szCs w:val="16"/>
        </w:rPr>
        <w:t>eg</w:t>
      </w:r>
      <w:r>
        <w:rPr>
          <w:rFonts w:asciiTheme="majorHAnsi" w:hAnsiTheme="majorHAnsi" w:cstheme="majorHAnsi"/>
          <w:b/>
          <w:sz w:val="16"/>
          <w:szCs w:val="16"/>
        </w:rPr>
        <w:t xml:space="preserve">: </w:t>
      </w:r>
    </w:p>
    <w:p w:rsidR="001507C6" w:rsidRDefault="001507C6" w:rsidP="001507C6">
      <w:pPr>
        <w:pStyle w:val="ListNumber"/>
        <w:tabs>
          <w:tab w:val="clear" w:pos="567"/>
        </w:tabs>
        <w:spacing w:before="0" w:after="0"/>
        <w:ind w:left="0" w:firstLine="0"/>
        <w:rPr>
          <w:rFonts w:asciiTheme="majorHAnsi" w:hAnsiTheme="majorHAnsi" w:cstheme="majorHAnsi"/>
          <w:b/>
          <w:sz w:val="16"/>
          <w:szCs w:val="16"/>
        </w:rPr>
      </w:pPr>
      <w:r>
        <w:rPr>
          <w:rFonts w:asciiTheme="majorHAnsi" w:hAnsiTheme="majorHAnsi" w:cstheme="majorHAnsi"/>
          <w:b/>
          <w:sz w:val="16"/>
          <w:szCs w:val="16"/>
        </w:rPr>
        <w:t>-Waterfall(</w:t>
      </w:r>
      <w:r>
        <w:rPr>
          <w:rFonts w:asciiTheme="majorHAnsi" w:hAnsiTheme="majorHAnsi" w:cstheme="majorHAnsi"/>
          <w:sz w:val="16"/>
          <w:szCs w:val="16"/>
        </w:rPr>
        <w:t>for large systems, inflexible</w:t>
      </w:r>
      <w:r>
        <w:rPr>
          <w:rFonts w:asciiTheme="majorHAnsi" w:hAnsiTheme="majorHAnsi" w:cstheme="majorHAnsi"/>
          <w:b/>
          <w:sz w:val="16"/>
          <w:szCs w:val="16"/>
        </w:rPr>
        <w:t>)</w:t>
      </w:r>
    </w:p>
    <w:p w:rsidR="001507C6" w:rsidRPr="001507C6" w:rsidRDefault="001507C6" w:rsidP="001507C6">
      <w:pPr>
        <w:pStyle w:val="ListNumber"/>
        <w:tabs>
          <w:tab w:val="clear" w:pos="567"/>
        </w:tabs>
        <w:spacing w:before="0" w:after="0"/>
        <w:ind w:left="0" w:firstLine="0"/>
        <w:rPr>
          <w:rFonts w:asciiTheme="majorHAnsi" w:hAnsiTheme="majorHAnsi" w:cstheme="majorHAnsi"/>
          <w:sz w:val="16"/>
          <w:szCs w:val="16"/>
        </w:rPr>
      </w:pPr>
      <w:r>
        <w:rPr>
          <w:rFonts w:asciiTheme="majorHAnsi" w:hAnsiTheme="majorHAnsi" w:cstheme="majorHAnsi"/>
          <w:b/>
          <w:sz w:val="16"/>
          <w:szCs w:val="16"/>
        </w:rPr>
        <w:t>-Incremental (</w:t>
      </w:r>
      <w:r>
        <w:rPr>
          <w:rFonts w:asciiTheme="majorHAnsi" w:hAnsiTheme="majorHAnsi" w:cstheme="majorHAnsi"/>
          <w:sz w:val="16"/>
          <w:szCs w:val="16"/>
        </w:rPr>
        <w:t>flexible, customer feedback, rapid delivery, becomes complex as features are added</w:t>
      </w:r>
      <w:r>
        <w:rPr>
          <w:rFonts w:asciiTheme="majorHAnsi" w:hAnsiTheme="majorHAnsi" w:cstheme="majorHAnsi"/>
          <w:b/>
          <w:sz w:val="16"/>
          <w:szCs w:val="16"/>
        </w:rPr>
        <w:t>)</w:t>
      </w:r>
    </w:p>
    <w:p w:rsidR="00A67208" w:rsidRDefault="001507C6" w:rsidP="00A67208">
      <w:pPr>
        <w:pStyle w:val="ListNumber"/>
        <w:tabs>
          <w:tab w:val="clear" w:pos="567"/>
        </w:tabs>
        <w:spacing w:before="0" w:after="0"/>
        <w:ind w:left="0" w:firstLine="0"/>
        <w:rPr>
          <w:rFonts w:asciiTheme="majorHAnsi" w:hAnsiTheme="majorHAnsi" w:cstheme="majorHAnsi"/>
          <w:b/>
          <w:sz w:val="16"/>
          <w:szCs w:val="16"/>
        </w:rPr>
      </w:pPr>
      <w:r>
        <w:rPr>
          <w:rFonts w:asciiTheme="majorHAnsi" w:hAnsiTheme="majorHAnsi" w:cstheme="majorHAnsi"/>
          <w:b/>
          <w:sz w:val="16"/>
          <w:szCs w:val="16"/>
        </w:rPr>
        <w:t>-Integration and configuration (</w:t>
      </w:r>
      <w:r>
        <w:rPr>
          <w:rFonts w:asciiTheme="majorHAnsi" w:hAnsiTheme="majorHAnsi" w:cstheme="majorHAnsi"/>
          <w:sz w:val="16"/>
          <w:szCs w:val="16"/>
        </w:rPr>
        <w:t>reuse elements and systems already developed reconfigured to your needs</w:t>
      </w:r>
      <w:r>
        <w:rPr>
          <w:rFonts w:asciiTheme="majorHAnsi" w:hAnsiTheme="majorHAnsi" w:cstheme="majorHAnsi"/>
          <w:b/>
          <w:sz w:val="16"/>
          <w:szCs w:val="16"/>
        </w:rPr>
        <w:t>)</w:t>
      </w:r>
    </w:p>
    <w:p w:rsidR="001507C6" w:rsidRDefault="001507C6" w:rsidP="00A67208">
      <w:pPr>
        <w:pStyle w:val="ListNumber"/>
        <w:tabs>
          <w:tab w:val="clear" w:pos="567"/>
        </w:tabs>
        <w:spacing w:before="0" w:after="0"/>
        <w:ind w:left="0" w:firstLine="0"/>
        <w:rPr>
          <w:rFonts w:asciiTheme="majorHAnsi" w:hAnsiTheme="majorHAnsi" w:cstheme="majorHAnsi"/>
          <w:b/>
          <w:sz w:val="16"/>
          <w:szCs w:val="16"/>
        </w:rPr>
      </w:pPr>
      <w:r w:rsidRPr="00251146">
        <w:rPr>
          <w:rFonts w:asciiTheme="majorHAnsi" w:hAnsiTheme="majorHAnsi" w:cstheme="majorHAnsi"/>
          <w:b/>
          <w:sz w:val="16"/>
          <w:szCs w:val="16"/>
        </w:rPr>
        <w:t>A software process</w:t>
      </w:r>
      <w:r>
        <w:rPr>
          <w:rFonts w:asciiTheme="majorHAnsi" w:hAnsiTheme="majorHAnsi" w:cstheme="majorHAnsi"/>
          <w:sz w:val="16"/>
          <w:szCs w:val="16"/>
        </w:rPr>
        <w:t xml:space="preserve"> is a</w:t>
      </w:r>
      <w:r w:rsidRPr="00251146">
        <w:rPr>
          <w:rFonts w:asciiTheme="majorHAnsi" w:hAnsiTheme="majorHAnsi" w:cstheme="majorHAnsi"/>
          <w:sz w:val="16"/>
          <w:szCs w:val="16"/>
        </w:rPr>
        <w:t xml:space="preserve"> structured set of ac</w:t>
      </w:r>
      <w:r>
        <w:rPr>
          <w:rFonts w:asciiTheme="majorHAnsi" w:hAnsiTheme="majorHAnsi" w:cstheme="majorHAnsi"/>
          <w:sz w:val="16"/>
          <w:szCs w:val="16"/>
        </w:rPr>
        <w:t xml:space="preserve">tivities required to develop a </w:t>
      </w:r>
      <w:r w:rsidRPr="00251146">
        <w:rPr>
          <w:rFonts w:asciiTheme="majorHAnsi" w:hAnsiTheme="majorHAnsi" w:cstheme="majorHAnsi"/>
          <w:sz w:val="16"/>
          <w:szCs w:val="16"/>
        </w:rPr>
        <w:t xml:space="preserve">software system. </w:t>
      </w:r>
      <w:r w:rsidR="00864A52">
        <w:rPr>
          <w:rFonts w:asciiTheme="majorHAnsi" w:hAnsiTheme="majorHAnsi" w:cstheme="majorHAnsi"/>
          <w:sz w:val="16"/>
          <w:szCs w:val="16"/>
        </w:rPr>
        <w:t>E.g.</w:t>
      </w:r>
      <w:r w:rsidR="00A67208">
        <w:rPr>
          <w:rFonts w:asciiTheme="majorHAnsi" w:hAnsiTheme="majorHAnsi" w:cstheme="majorHAnsi"/>
          <w:b/>
          <w:sz w:val="16"/>
          <w:szCs w:val="16"/>
        </w:rPr>
        <w:t xml:space="preserve"> WATERFALL, AGILE, PROTOTYPES</w:t>
      </w:r>
    </w:p>
    <w:p w:rsidR="004C0DD9" w:rsidRPr="00A67208" w:rsidRDefault="004C0DD9" w:rsidP="00A67208">
      <w:pPr>
        <w:pStyle w:val="ListNumber"/>
        <w:tabs>
          <w:tab w:val="clear" w:pos="567"/>
        </w:tabs>
        <w:spacing w:before="0" w:after="0"/>
        <w:ind w:left="0" w:firstLine="0"/>
        <w:rPr>
          <w:rFonts w:asciiTheme="majorHAnsi" w:hAnsiTheme="majorHAnsi" w:cstheme="majorHAnsi"/>
          <w:b/>
          <w:sz w:val="16"/>
          <w:szCs w:val="16"/>
          <w:lang w:val="en-US"/>
        </w:rPr>
      </w:pPr>
      <w:r w:rsidRPr="008D482A">
        <w:rPr>
          <w:rFonts w:asciiTheme="majorHAnsi" w:eastAsia="Cambria" w:hAnsiTheme="majorHAnsi" w:cstheme="majorHAnsi"/>
          <w:sz w:val="16"/>
          <w:szCs w:val="16"/>
        </w:rPr>
        <w:t>Plan driven development</w:t>
      </w:r>
      <w:r w:rsidRPr="008D482A">
        <w:rPr>
          <w:rFonts w:asciiTheme="majorHAnsi" w:hAnsiTheme="majorHAnsi" w:cstheme="majorHAnsi"/>
          <w:sz w:val="16"/>
          <w:szCs w:val="16"/>
        </w:rPr>
        <w:t xml:space="preserve"> has separate development stages with outputs at each stage. Iteration occurs within activities</w:t>
      </w:r>
    </w:p>
    <w:p w:rsidR="004B24B4" w:rsidRPr="008D482A" w:rsidRDefault="004B24B4" w:rsidP="004B24B4">
      <w:pPr>
        <w:pStyle w:val="normal2"/>
        <w:rPr>
          <w:rFonts w:asciiTheme="majorHAnsi" w:hAnsiTheme="majorHAnsi" w:cstheme="majorHAnsi"/>
          <w:b/>
          <w:sz w:val="16"/>
          <w:szCs w:val="16"/>
          <w:u w:val="single"/>
          <w:lang w:val="en-CA"/>
        </w:rPr>
      </w:pPr>
      <w:r w:rsidRPr="008D482A">
        <w:rPr>
          <w:rFonts w:asciiTheme="majorHAnsi" w:hAnsiTheme="majorHAnsi" w:cstheme="majorHAnsi"/>
          <w:b/>
          <w:sz w:val="16"/>
          <w:szCs w:val="16"/>
          <w:u w:val="single"/>
          <w:lang w:val="en-CA"/>
        </w:rPr>
        <w:t>Process improvement activities</w:t>
      </w:r>
    </w:p>
    <w:p w:rsidR="004B24B4" w:rsidRPr="008D482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sz w:val="16"/>
          <w:szCs w:val="16"/>
          <w:lang w:val="en-CA"/>
        </w:rPr>
        <w:t>Measure</w:t>
      </w:r>
    </w:p>
    <w:p w:rsidR="004B24B4" w:rsidRPr="008D482A" w:rsidRDefault="004B24B4" w:rsidP="004B24B4">
      <w:pPr>
        <w:pStyle w:val="normal2"/>
        <w:rPr>
          <w:rFonts w:asciiTheme="majorHAnsi" w:hAnsiTheme="majorHAnsi" w:cstheme="majorHAnsi"/>
          <w:sz w:val="16"/>
          <w:szCs w:val="16"/>
          <w:lang w:val="en-CA"/>
        </w:rPr>
      </w:pPr>
      <w:r w:rsidRPr="008D482A">
        <w:rPr>
          <w:rFonts w:asciiTheme="majorHAnsi" w:hAnsiTheme="majorHAnsi" w:cstheme="majorHAnsi"/>
          <w:sz w:val="16"/>
          <w:szCs w:val="16"/>
          <w:lang w:val="en-CA"/>
        </w:rPr>
        <w:t>Analysis</w:t>
      </w:r>
    </w:p>
    <w:p w:rsidR="004B24B4" w:rsidRPr="008D482A" w:rsidRDefault="004B24B4" w:rsidP="000978DB">
      <w:pPr>
        <w:pStyle w:val="normal2"/>
        <w:rPr>
          <w:rFonts w:asciiTheme="majorHAnsi" w:hAnsiTheme="majorHAnsi" w:cstheme="majorHAnsi"/>
          <w:sz w:val="16"/>
          <w:szCs w:val="16"/>
          <w:lang w:val="en-CA"/>
        </w:rPr>
      </w:pPr>
      <w:r w:rsidRPr="008D482A">
        <w:rPr>
          <w:rFonts w:asciiTheme="majorHAnsi" w:hAnsiTheme="majorHAnsi" w:cstheme="majorHAnsi"/>
          <w:sz w:val="16"/>
          <w:szCs w:val="16"/>
          <w:lang w:val="en-CA"/>
        </w:rPr>
        <w:t>Change</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Rapid software development</w:t>
      </w:r>
      <w:r w:rsidRPr="008D482A">
        <w:rPr>
          <w:rFonts w:asciiTheme="majorHAnsi" w:hAnsiTheme="majorHAnsi" w:cstheme="majorHAnsi"/>
          <w:sz w:val="16"/>
          <w:szCs w:val="16"/>
        </w:rPr>
        <w:t xml:space="preserve"> often most important requirement of software</w:t>
      </w:r>
      <w:r w:rsidR="006375EA" w:rsidRPr="008D482A">
        <w:rPr>
          <w:rFonts w:asciiTheme="majorHAnsi" w:hAnsiTheme="majorHAnsi" w:cstheme="majorHAnsi"/>
          <w:sz w:val="16"/>
          <w:szCs w:val="16"/>
        </w:rPr>
        <w:t xml:space="preserve"> are developed first</w:t>
      </w:r>
    </w:p>
    <w:p w:rsidR="000978DB"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Agile development</w:t>
      </w:r>
      <w:r w:rsidR="006375EA" w:rsidRPr="008D482A">
        <w:rPr>
          <w:rFonts w:asciiTheme="majorHAnsi" w:hAnsiTheme="majorHAnsi" w:cstheme="majorHAnsi"/>
          <w:sz w:val="16"/>
          <w:szCs w:val="16"/>
        </w:rPr>
        <w:t xml:space="preserve">: </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 xml:space="preserve">- </w:t>
      </w:r>
      <w:r w:rsidR="004B24B4" w:rsidRPr="008D482A">
        <w:rPr>
          <w:rFonts w:asciiTheme="majorHAnsi" w:hAnsiTheme="majorHAnsi" w:cstheme="majorHAnsi"/>
          <w:sz w:val="16"/>
          <w:szCs w:val="16"/>
        </w:rPr>
        <w:t>Program specification, design and implementation are inter-leaved</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Delivered system as a series of versions</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 xml:space="preserve">Frequent delivery </w:t>
      </w:r>
      <w:r w:rsidR="004C0DD9">
        <w:rPr>
          <w:rFonts w:asciiTheme="majorHAnsi" w:hAnsiTheme="majorHAnsi" w:cstheme="majorHAnsi"/>
          <w:sz w:val="16"/>
          <w:szCs w:val="16"/>
        </w:rPr>
        <w:t>with increments</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Minimal documentation</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sz w:val="16"/>
          <w:szCs w:val="16"/>
        </w:rPr>
        <w:t>-</w:t>
      </w:r>
      <w:r w:rsidR="004C0DD9">
        <w:rPr>
          <w:rFonts w:asciiTheme="majorHAnsi" w:eastAsia="Cambria" w:hAnsiTheme="majorHAnsi" w:cstheme="majorHAnsi"/>
          <w:sz w:val="16"/>
          <w:szCs w:val="16"/>
        </w:rPr>
        <w:t xml:space="preserve">Extensive tool support </w:t>
      </w:r>
      <w:proofErr w:type="spellStart"/>
      <w:r w:rsidR="004C0DD9">
        <w:rPr>
          <w:rFonts w:asciiTheme="majorHAnsi" w:eastAsia="Cambria" w:hAnsiTheme="majorHAnsi" w:cstheme="majorHAnsi"/>
          <w:sz w:val="16"/>
          <w:szCs w:val="16"/>
        </w:rPr>
        <w:t>e.g</w:t>
      </w:r>
      <w:proofErr w:type="spellEnd"/>
      <w:r w:rsidR="004C0DD9">
        <w:rPr>
          <w:rFonts w:asciiTheme="majorHAnsi" w:eastAsia="Cambria" w:hAnsiTheme="majorHAnsi" w:cstheme="majorHAnsi"/>
          <w:sz w:val="16"/>
          <w:szCs w:val="16"/>
        </w:rPr>
        <w:t xml:space="preserve"> CI, automated testing</w:t>
      </w:r>
    </w:p>
    <w:p w:rsidR="004B24B4" w:rsidRPr="008D482A" w:rsidRDefault="004B24B4" w:rsidP="004B24B4">
      <w:pPr>
        <w:spacing w:after="0" w:line="240" w:lineRule="auto"/>
        <w:rPr>
          <w:rFonts w:asciiTheme="majorHAnsi" w:hAnsiTheme="majorHAnsi" w:cstheme="majorHAnsi"/>
          <w:b/>
          <w:sz w:val="16"/>
          <w:szCs w:val="16"/>
          <w:u w:val="single"/>
        </w:rPr>
      </w:pPr>
      <w:r w:rsidRPr="008D482A">
        <w:rPr>
          <w:rFonts w:asciiTheme="majorHAnsi" w:eastAsia="Cambria" w:hAnsiTheme="majorHAnsi" w:cstheme="majorHAnsi"/>
          <w:b/>
          <w:sz w:val="16"/>
          <w:szCs w:val="16"/>
          <w:u w:val="single"/>
        </w:rPr>
        <w:t>Agile development</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Specification, design, implement and testing interleaved</w:t>
      </w:r>
      <w:r w:rsidR="001F45DE">
        <w:rPr>
          <w:rFonts w:asciiTheme="majorHAnsi" w:hAnsiTheme="majorHAnsi" w:cstheme="majorHAnsi"/>
          <w:sz w:val="16"/>
          <w:szCs w:val="16"/>
        </w:rPr>
        <w:t>. Suitable for:</w:t>
      </w:r>
    </w:p>
    <w:p w:rsidR="004B24B4" w:rsidRPr="008D482A" w:rsidRDefault="001F45DE"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w:t>
      </w:r>
      <w:r w:rsidR="004B24B4" w:rsidRPr="008D482A">
        <w:rPr>
          <w:rFonts w:asciiTheme="majorHAnsi" w:hAnsiTheme="majorHAnsi" w:cstheme="majorHAnsi"/>
          <w:sz w:val="16"/>
          <w:szCs w:val="16"/>
        </w:rPr>
        <w:t>Small to medium sized product</w:t>
      </w:r>
      <w:r>
        <w:rPr>
          <w:rFonts w:asciiTheme="majorHAnsi" w:hAnsiTheme="majorHAnsi" w:cstheme="majorHAnsi"/>
          <w:sz w:val="16"/>
          <w:szCs w:val="16"/>
        </w:rPr>
        <w:t>/firms</w:t>
      </w:r>
    </w:p>
    <w:p w:rsidR="001F45DE" w:rsidRDefault="001F45DE"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w:t>
      </w:r>
      <w:r w:rsidRPr="001F45DE">
        <w:rPr>
          <w:sz w:val="20"/>
          <w:szCs w:val="20"/>
        </w:rPr>
        <w:t xml:space="preserve"> </w:t>
      </w:r>
      <w:r w:rsidRPr="001F45DE">
        <w:rPr>
          <w:rFonts w:asciiTheme="majorHAnsi" w:hAnsiTheme="majorHAnsi" w:cstheme="majorHAnsi"/>
          <w:sz w:val="16"/>
          <w:szCs w:val="16"/>
        </w:rPr>
        <w:t>Custom software development</w:t>
      </w:r>
    </w:p>
    <w:p w:rsidR="004C0DD9" w:rsidRDefault="004C0DD9" w:rsidP="004B24B4">
      <w:pPr>
        <w:spacing w:after="0" w:line="240" w:lineRule="auto"/>
        <w:rPr>
          <w:rFonts w:asciiTheme="majorHAnsi" w:hAnsiTheme="majorHAnsi" w:cstheme="majorHAnsi"/>
          <w:b/>
          <w:sz w:val="16"/>
          <w:szCs w:val="16"/>
        </w:rPr>
      </w:pPr>
      <w:r>
        <w:rPr>
          <w:rFonts w:asciiTheme="majorHAnsi" w:hAnsiTheme="majorHAnsi" w:cstheme="majorHAnsi"/>
          <w:b/>
          <w:sz w:val="16"/>
          <w:szCs w:val="16"/>
        </w:rPr>
        <w:t>Agile Principles:</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b/>
          <w:sz w:val="16"/>
          <w:szCs w:val="16"/>
        </w:rPr>
        <w:t>-</w:t>
      </w:r>
      <w:r>
        <w:rPr>
          <w:rFonts w:asciiTheme="majorHAnsi" w:hAnsiTheme="majorHAnsi" w:cstheme="majorHAnsi"/>
          <w:sz w:val="16"/>
          <w:szCs w:val="16"/>
        </w:rPr>
        <w:t>Customer Involvement</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-Incremental delivery</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-People not process</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-Embrace change</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-maintain simplicity</w:t>
      </w:r>
    </w:p>
    <w:p w:rsidR="004C0DD9" w:rsidRDefault="004C0DD9" w:rsidP="004B24B4">
      <w:pPr>
        <w:spacing w:after="0" w:line="240" w:lineRule="auto"/>
        <w:rPr>
          <w:rFonts w:asciiTheme="majorHAnsi" w:hAnsiTheme="majorHAnsi" w:cstheme="majorHAnsi"/>
          <w:b/>
          <w:sz w:val="16"/>
          <w:szCs w:val="16"/>
        </w:rPr>
      </w:pPr>
      <w:r>
        <w:rPr>
          <w:rFonts w:asciiTheme="majorHAnsi" w:hAnsiTheme="majorHAnsi" w:cstheme="majorHAnsi"/>
          <w:b/>
          <w:sz w:val="16"/>
          <w:szCs w:val="16"/>
        </w:rPr>
        <w:t>Extreme Programming:</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-User stories for specification</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-Refactoring</w:t>
      </w:r>
    </w:p>
    <w:p w:rsid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-Test-first development</w:t>
      </w:r>
    </w:p>
    <w:p w:rsidR="004C0DD9" w:rsidRPr="004C0DD9" w:rsidRDefault="004C0DD9"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-Pair programming</w:t>
      </w:r>
    </w:p>
    <w:p w:rsidR="004B24B4" w:rsidRPr="008D482A" w:rsidRDefault="004B24B4" w:rsidP="004B24B4">
      <w:pPr>
        <w:spacing w:after="0" w:line="240" w:lineRule="auto"/>
        <w:rPr>
          <w:rFonts w:asciiTheme="majorHAnsi" w:hAnsiTheme="majorHAnsi" w:cstheme="majorHAnsi"/>
          <w:b/>
          <w:sz w:val="16"/>
          <w:szCs w:val="16"/>
          <w:u w:val="single"/>
        </w:rPr>
      </w:pPr>
      <w:r w:rsidRPr="008D482A">
        <w:rPr>
          <w:rFonts w:asciiTheme="majorHAnsi" w:eastAsia="Cambria" w:hAnsiTheme="majorHAnsi" w:cstheme="majorHAnsi"/>
          <w:b/>
          <w:sz w:val="16"/>
          <w:szCs w:val="16"/>
          <w:u w:val="single"/>
        </w:rPr>
        <w:t>Aim of agile</w:t>
      </w:r>
    </w:p>
    <w:p w:rsidR="006375EA" w:rsidRPr="008D482A" w:rsidRDefault="008D482A"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w:t>
      </w:r>
      <w:r w:rsidR="004B24B4" w:rsidRPr="008D482A">
        <w:rPr>
          <w:rFonts w:asciiTheme="majorHAnsi" w:hAnsiTheme="majorHAnsi" w:cstheme="majorHAnsi"/>
          <w:sz w:val="16"/>
          <w:szCs w:val="16"/>
        </w:rPr>
        <w:t>To reduce overhead in software process</w:t>
      </w:r>
      <w:r w:rsidR="006375EA" w:rsidRPr="008D482A">
        <w:rPr>
          <w:rFonts w:asciiTheme="majorHAnsi" w:hAnsiTheme="majorHAnsi" w:cstheme="majorHAnsi"/>
          <w:sz w:val="16"/>
          <w:szCs w:val="16"/>
        </w:rPr>
        <w:t xml:space="preserve"> </w:t>
      </w:r>
      <w:r w:rsidR="004B24B4" w:rsidRPr="008D482A">
        <w:rPr>
          <w:rFonts w:asciiTheme="majorHAnsi" w:hAnsiTheme="majorHAnsi" w:cstheme="majorHAnsi"/>
          <w:sz w:val="16"/>
          <w:szCs w:val="16"/>
        </w:rPr>
        <w:t>Reduced documentation</w:t>
      </w:r>
      <w:r w:rsidR="006375EA" w:rsidRPr="008D482A">
        <w:rPr>
          <w:rFonts w:asciiTheme="majorHAnsi" w:hAnsiTheme="majorHAnsi" w:cstheme="majorHAnsi"/>
          <w:sz w:val="16"/>
          <w:szCs w:val="16"/>
        </w:rPr>
        <w:t xml:space="preserve"> </w:t>
      </w:r>
    </w:p>
    <w:p w:rsidR="004B24B4" w:rsidRPr="008D482A" w:rsidRDefault="008D482A"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w:t>
      </w:r>
      <w:r w:rsidR="006375EA" w:rsidRPr="008D482A">
        <w:rPr>
          <w:rFonts w:asciiTheme="majorHAnsi" w:hAnsiTheme="majorHAnsi" w:cstheme="majorHAnsi"/>
          <w:sz w:val="16"/>
          <w:szCs w:val="16"/>
        </w:rPr>
        <w:t xml:space="preserve">Respond quickly to changing </w:t>
      </w:r>
      <w:r w:rsidR="004B24B4" w:rsidRPr="008D482A">
        <w:rPr>
          <w:rFonts w:asciiTheme="majorHAnsi" w:hAnsiTheme="majorHAnsi" w:cstheme="majorHAnsi"/>
          <w:sz w:val="16"/>
          <w:szCs w:val="16"/>
        </w:rPr>
        <w:t>requirements</w:t>
      </w:r>
    </w:p>
    <w:p w:rsidR="004B24B4" w:rsidRPr="007D5892" w:rsidRDefault="004B24B4" w:rsidP="004B24B4">
      <w:pPr>
        <w:spacing w:after="0" w:line="240" w:lineRule="auto"/>
        <w:rPr>
          <w:rFonts w:asciiTheme="majorHAnsi" w:hAnsiTheme="majorHAnsi" w:cstheme="majorHAnsi"/>
          <w:b/>
          <w:sz w:val="16"/>
          <w:szCs w:val="16"/>
        </w:rPr>
      </w:pPr>
      <w:r w:rsidRPr="007D5892">
        <w:rPr>
          <w:rFonts w:asciiTheme="majorHAnsi" w:eastAsia="Cambria" w:hAnsiTheme="majorHAnsi" w:cstheme="majorHAnsi"/>
          <w:b/>
          <w:sz w:val="16"/>
          <w:szCs w:val="16"/>
        </w:rPr>
        <w:t>Extreme programming</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Incremental planning</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Small releases</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Simple design</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Test first</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Refactoring</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Pair programming</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Collective ownership</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Continuous integration</w:t>
      </w:r>
    </w:p>
    <w:p w:rsidR="004B24B4" w:rsidRPr="008D482A" w:rsidRDefault="000978DB"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Sustainable pace</w:t>
      </w:r>
    </w:p>
    <w:p w:rsidR="004B24B4" w:rsidRPr="008D482A" w:rsidRDefault="000978DB" w:rsidP="000978DB">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Customer involvement</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b/>
          <w:sz w:val="16"/>
          <w:szCs w:val="16"/>
        </w:rPr>
        <w:t>User stories</w:t>
      </w:r>
      <w:r w:rsidR="00C203E7" w:rsidRPr="008D482A">
        <w:rPr>
          <w:rFonts w:asciiTheme="majorHAnsi" w:hAnsiTheme="majorHAnsi" w:cstheme="majorHAnsi"/>
          <w:sz w:val="16"/>
          <w:szCs w:val="16"/>
        </w:rPr>
        <w:t xml:space="preserve">: </w:t>
      </w:r>
      <w:r w:rsidRPr="008D482A">
        <w:rPr>
          <w:rFonts w:asciiTheme="majorHAnsi" w:hAnsiTheme="majorHAnsi" w:cstheme="majorHAnsi"/>
          <w:sz w:val="16"/>
          <w:szCs w:val="16"/>
        </w:rPr>
        <w:t>To capture requirements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b/>
          <w:sz w:val="16"/>
          <w:szCs w:val="16"/>
        </w:rPr>
        <w:t>Refactoring</w:t>
      </w:r>
      <w:r w:rsidR="00C203E7" w:rsidRPr="008D482A">
        <w:rPr>
          <w:rFonts w:asciiTheme="majorHAnsi" w:eastAsia="Cambria" w:hAnsiTheme="majorHAnsi" w:cstheme="majorHAnsi"/>
          <w:b/>
          <w:sz w:val="16"/>
          <w:szCs w:val="16"/>
        </w:rPr>
        <w:t>:</w:t>
      </w:r>
      <w:r w:rsidR="00C203E7" w:rsidRPr="008D482A">
        <w:rPr>
          <w:rFonts w:asciiTheme="majorHAnsi" w:eastAsia="Cambria" w:hAnsiTheme="majorHAnsi" w:cstheme="majorHAnsi"/>
          <w:sz w:val="16"/>
          <w:szCs w:val="16"/>
        </w:rPr>
        <w:t xml:space="preserve"> </w:t>
      </w:r>
      <w:r w:rsidRPr="008D482A">
        <w:rPr>
          <w:rFonts w:asciiTheme="majorHAnsi" w:eastAsia="Cambria" w:hAnsiTheme="majorHAnsi" w:cstheme="majorHAnsi"/>
          <w:sz w:val="16"/>
          <w:szCs w:val="16"/>
        </w:rPr>
        <w:t>Constant code improvement to make change easier</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b/>
          <w:sz w:val="16"/>
          <w:szCs w:val="16"/>
        </w:rPr>
        <w:t>Test-first</w:t>
      </w:r>
      <w:r w:rsidR="00C203E7" w:rsidRPr="008D482A">
        <w:rPr>
          <w:rFonts w:asciiTheme="majorHAnsi" w:hAnsiTheme="majorHAnsi" w:cstheme="majorHAnsi"/>
          <w:b/>
          <w:sz w:val="16"/>
          <w:szCs w:val="16"/>
        </w:rPr>
        <w:t>:</w:t>
      </w:r>
      <w:r w:rsidR="00C203E7" w:rsidRPr="008D482A">
        <w:rPr>
          <w:rFonts w:asciiTheme="majorHAnsi" w:hAnsiTheme="majorHAnsi" w:cstheme="majorHAnsi"/>
          <w:sz w:val="16"/>
          <w:szCs w:val="16"/>
        </w:rPr>
        <w:t xml:space="preserve"> </w:t>
      </w:r>
      <w:r w:rsidRPr="008D482A">
        <w:rPr>
          <w:rFonts w:asciiTheme="majorHAnsi" w:eastAsia="Cambria" w:hAnsiTheme="majorHAnsi" w:cstheme="majorHAnsi"/>
          <w:sz w:val="16"/>
          <w:szCs w:val="16"/>
        </w:rPr>
        <w:t>Write tests before code</w:t>
      </w:r>
      <w:r w:rsidR="00C203E7" w:rsidRPr="008D482A">
        <w:rPr>
          <w:rFonts w:asciiTheme="majorHAnsi" w:hAnsiTheme="majorHAnsi" w:cstheme="majorHAnsi"/>
          <w:sz w:val="16"/>
          <w:szCs w:val="16"/>
        </w:rPr>
        <w:t xml:space="preserve">. </w:t>
      </w:r>
      <w:r w:rsidRPr="008D482A">
        <w:rPr>
          <w:rFonts w:asciiTheme="majorHAnsi" w:eastAsia="Cambria" w:hAnsiTheme="majorHAnsi" w:cstheme="majorHAnsi"/>
          <w:sz w:val="16"/>
          <w:szCs w:val="16"/>
        </w:rPr>
        <w:t>Need test automation</w:t>
      </w:r>
    </w:p>
    <w:p w:rsidR="004C0DD9" w:rsidRPr="007D5892" w:rsidRDefault="004B24B4" w:rsidP="007D5892">
      <w:pPr>
        <w:spacing w:after="0"/>
        <w:rPr>
          <w:rFonts w:asciiTheme="majorHAnsi" w:hAnsiTheme="majorHAnsi" w:cstheme="majorHAnsi"/>
          <w:sz w:val="16"/>
          <w:szCs w:val="16"/>
          <w:lang w:val="en-CA"/>
        </w:rPr>
      </w:pPr>
      <w:r w:rsidRPr="008D482A">
        <w:rPr>
          <w:rFonts w:asciiTheme="majorHAnsi" w:hAnsiTheme="majorHAnsi" w:cstheme="majorHAnsi"/>
          <w:b/>
          <w:sz w:val="16"/>
          <w:szCs w:val="16"/>
        </w:rPr>
        <w:t>Scrum sprint</w:t>
      </w:r>
      <w:r w:rsidR="00481FAB" w:rsidRPr="008D482A">
        <w:rPr>
          <w:rFonts w:asciiTheme="majorHAnsi" w:hAnsiTheme="majorHAnsi" w:cstheme="majorHAnsi"/>
          <w:b/>
          <w:sz w:val="16"/>
          <w:szCs w:val="16"/>
        </w:rPr>
        <w:t>:</w:t>
      </w:r>
      <w:r w:rsidR="00481FAB" w:rsidRPr="008D482A">
        <w:rPr>
          <w:rFonts w:asciiTheme="majorHAnsi" w:hAnsiTheme="majorHAnsi" w:cstheme="majorHAnsi"/>
          <w:sz w:val="16"/>
          <w:szCs w:val="16"/>
        </w:rPr>
        <w:t xml:space="preserve"> </w:t>
      </w:r>
      <w:r w:rsidR="007D393B" w:rsidRPr="004C0DD9">
        <w:rPr>
          <w:rFonts w:asciiTheme="majorHAnsi" w:hAnsiTheme="majorHAnsi" w:cstheme="majorHAnsi"/>
          <w:sz w:val="16"/>
          <w:szCs w:val="16"/>
          <w:lang w:val="en-GB"/>
        </w:rPr>
        <w:t xml:space="preserve">The initial phase </w:t>
      </w:r>
      <w:r w:rsidR="004C0DD9">
        <w:rPr>
          <w:rFonts w:asciiTheme="majorHAnsi" w:hAnsiTheme="majorHAnsi" w:cstheme="majorHAnsi"/>
          <w:sz w:val="16"/>
          <w:szCs w:val="16"/>
          <w:lang w:val="en-GB"/>
        </w:rPr>
        <w:t xml:space="preserve">is </w:t>
      </w:r>
      <w:r w:rsidR="007D393B" w:rsidRPr="004C0DD9">
        <w:rPr>
          <w:rFonts w:asciiTheme="majorHAnsi" w:hAnsiTheme="majorHAnsi" w:cstheme="majorHAnsi"/>
          <w:sz w:val="16"/>
          <w:szCs w:val="16"/>
          <w:lang w:val="en-GB"/>
        </w:rPr>
        <w:t xml:space="preserve">where you establish the objectives for the project and design the software architecture. </w:t>
      </w:r>
      <w:r w:rsidR="007D5892">
        <w:rPr>
          <w:rFonts w:asciiTheme="majorHAnsi" w:hAnsiTheme="majorHAnsi" w:cstheme="majorHAnsi"/>
          <w:sz w:val="16"/>
          <w:szCs w:val="16"/>
          <w:lang w:val="en-CA"/>
        </w:rPr>
        <w:t>*</w:t>
      </w:r>
      <w:r w:rsidR="007D393B" w:rsidRPr="004C0DD9">
        <w:rPr>
          <w:rFonts w:asciiTheme="majorHAnsi" w:hAnsiTheme="majorHAnsi" w:cstheme="majorHAnsi"/>
          <w:sz w:val="16"/>
          <w:szCs w:val="16"/>
          <w:lang w:val="en-GB"/>
        </w:rPr>
        <w:t xml:space="preserve">This is followed by a series of sprint cycles, where each cycle develops an increment of the system. </w:t>
      </w:r>
      <w:r w:rsidR="007D5892">
        <w:rPr>
          <w:rFonts w:asciiTheme="majorHAnsi" w:hAnsiTheme="majorHAnsi" w:cstheme="majorHAnsi"/>
          <w:sz w:val="16"/>
          <w:szCs w:val="16"/>
        </w:rPr>
        <w:t xml:space="preserve"> *</w:t>
      </w:r>
      <w:r w:rsidR="007D393B" w:rsidRPr="004C0DD9">
        <w:rPr>
          <w:rFonts w:asciiTheme="majorHAnsi" w:hAnsiTheme="majorHAnsi" w:cstheme="majorHAnsi"/>
          <w:sz w:val="16"/>
          <w:szCs w:val="16"/>
          <w:lang w:val="en-GB"/>
        </w:rPr>
        <w:t xml:space="preserve">The </w:t>
      </w:r>
      <w:r w:rsidR="004C0DD9">
        <w:rPr>
          <w:rFonts w:asciiTheme="majorHAnsi" w:hAnsiTheme="majorHAnsi" w:cstheme="majorHAnsi"/>
          <w:sz w:val="16"/>
          <w:szCs w:val="16"/>
          <w:lang w:val="en-GB"/>
        </w:rPr>
        <w:t xml:space="preserve">last phase completes required </w:t>
      </w:r>
      <w:r w:rsidR="007D393B" w:rsidRPr="004C0DD9">
        <w:rPr>
          <w:rFonts w:asciiTheme="majorHAnsi" w:hAnsiTheme="majorHAnsi" w:cstheme="majorHAnsi"/>
          <w:sz w:val="16"/>
          <w:szCs w:val="16"/>
          <w:lang w:val="en-GB"/>
        </w:rPr>
        <w:t>documentation such</w:t>
      </w:r>
      <w:r w:rsidR="004C0DD9">
        <w:rPr>
          <w:rFonts w:asciiTheme="majorHAnsi" w:hAnsiTheme="majorHAnsi" w:cstheme="majorHAnsi"/>
          <w:sz w:val="16"/>
          <w:szCs w:val="16"/>
          <w:lang w:val="en-GB"/>
        </w:rPr>
        <w:t xml:space="preserve"> as system help frames and user </w:t>
      </w:r>
      <w:r w:rsidR="007D393B" w:rsidRPr="004C0DD9">
        <w:rPr>
          <w:rFonts w:asciiTheme="majorHAnsi" w:hAnsiTheme="majorHAnsi" w:cstheme="majorHAnsi"/>
          <w:sz w:val="16"/>
          <w:szCs w:val="16"/>
          <w:lang w:val="en-GB"/>
        </w:rPr>
        <w:t>manuals and assess</w:t>
      </w:r>
      <w:r w:rsidR="004C0DD9">
        <w:rPr>
          <w:rFonts w:asciiTheme="majorHAnsi" w:hAnsiTheme="majorHAnsi" w:cstheme="majorHAnsi"/>
          <w:sz w:val="16"/>
          <w:szCs w:val="16"/>
          <w:lang w:val="en-GB"/>
        </w:rPr>
        <w:t xml:space="preserve">es the lessons learned from the </w:t>
      </w:r>
      <w:r w:rsidR="007D393B" w:rsidRPr="004C0DD9">
        <w:rPr>
          <w:rFonts w:asciiTheme="majorHAnsi" w:hAnsiTheme="majorHAnsi" w:cstheme="majorHAnsi"/>
          <w:sz w:val="16"/>
          <w:szCs w:val="16"/>
          <w:lang w:val="en-GB"/>
        </w:rPr>
        <w:t>project.</w:t>
      </w:r>
    </w:p>
    <w:p w:rsidR="004C0DD9" w:rsidRDefault="00C00F82" w:rsidP="004B24B4">
      <w:pPr>
        <w:spacing w:after="0" w:line="240" w:lineRule="auto"/>
        <w:rPr>
          <w:rFonts w:asciiTheme="majorHAnsi" w:hAnsiTheme="majorHAnsi" w:cstheme="majorHAnsi"/>
          <w:sz w:val="16"/>
          <w:szCs w:val="16"/>
          <w:lang w:val="en-GB"/>
        </w:rPr>
      </w:pPr>
      <w:r>
        <w:rPr>
          <w:rFonts w:asciiTheme="majorHAnsi" w:hAnsiTheme="majorHAnsi" w:cstheme="majorHAnsi"/>
          <w:b/>
          <w:sz w:val="16"/>
          <w:szCs w:val="16"/>
          <w:lang w:val="en-GB"/>
        </w:rPr>
        <w:t>Scrums</w:t>
      </w:r>
      <w:r w:rsidR="004C0DD9">
        <w:rPr>
          <w:rFonts w:asciiTheme="majorHAnsi" w:hAnsiTheme="majorHAnsi" w:cstheme="majorHAnsi"/>
          <w:b/>
          <w:sz w:val="16"/>
          <w:szCs w:val="16"/>
          <w:lang w:val="en-GB"/>
        </w:rPr>
        <w:t>:</w:t>
      </w:r>
      <w:r>
        <w:rPr>
          <w:rFonts w:asciiTheme="majorHAnsi" w:hAnsiTheme="majorHAnsi" w:cstheme="majorHAnsi"/>
          <w:b/>
          <w:sz w:val="16"/>
          <w:szCs w:val="16"/>
          <w:lang w:val="en-GB"/>
        </w:rPr>
        <w:t xml:space="preserve"> </w:t>
      </w:r>
      <w:r w:rsidR="004C0DD9" w:rsidRPr="004C0DD9">
        <w:rPr>
          <w:rFonts w:asciiTheme="majorHAnsi" w:hAnsiTheme="majorHAnsi" w:cstheme="majorHAnsi"/>
          <w:sz w:val="16"/>
          <w:szCs w:val="16"/>
          <w:lang w:val="en-GB"/>
        </w:rPr>
        <w:t>The whole team attends short daily meetings (Scrums) where all team members share information</w:t>
      </w:r>
    </w:p>
    <w:p w:rsidR="00C00F82" w:rsidRDefault="00C00F82" w:rsidP="004B24B4">
      <w:pPr>
        <w:spacing w:after="0" w:line="240" w:lineRule="auto"/>
        <w:rPr>
          <w:rFonts w:asciiTheme="majorHAnsi" w:hAnsiTheme="majorHAnsi" w:cstheme="majorHAnsi"/>
          <w:sz w:val="16"/>
          <w:szCs w:val="16"/>
        </w:rPr>
      </w:pPr>
      <w:r>
        <w:rPr>
          <w:rFonts w:asciiTheme="majorHAnsi" w:hAnsiTheme="majorHAnsi" w:cstheme="majorHAnsi"/>
          <w:b/>
          <w:sz w:val="16"/>
          <w:szCs w:val="16"/>
        </w:rPr>
        <w:t>Scrum Manager:</w:t>
      </w:r>
      <w:r>
        <w:rPr>
          <w:rFonts w:asciiTheme="majorHAnsi" w:hAnsiTheme="majorHAnsi" w:cstheme="majorHAnsi"/>
          <w:sz w:val="16"/>
          <w:szCs w:val="16"/>
        </w:rPr>
        <w:t xml:space="preserve"> Ensures that the scrum properties are followed and protect developers from distractions</w:t>
      </w:r>
    </w:p>
    <w:p w:rsidR="00C00F82" w:rsidRPr="00C00F82" w:rsidRDefault="007D5892" w:rsidP="004B24B4">
      <w:pPr>
        <w:spacing w:after="0" w:line="240" w:lineRule="auto"/>
        <w:rPr>
          <w:rFonts w:asciiTheme="majorHAnsi" w:hAnsiTheme="majorHAnsi" w:cstheme="majorHAnsi"/>
          <w:sz w:val="16"/>
          <w:szCs w:val="16"/>
        </w:rPr>
      </w:pPr>
      <w:r>
        <w:rPr>
          <w:rFonts w:asciiTheme="majorHAnsi" w:hAnsiTheme="majorHAnsi" w:cstheme="majorHAnsi"/>
          <w:b/>
          <w:sz w:val="16"/>
          <w:szCs w:val="16"/>
        </w:rPr>
        <w:t>Velocity:</w:t>
      </w:r>
      <w:r>
        <w:rPr>
          <w:rFonts w:asciiTheme="majorHAnsi" w:hAnsiTheme="majorHAnsi" w:cstheme="majorHAnsi"/>
          <w:sz w:val="16"/>
          <w:szCs w:val="16"/>
        </w:rPr>
        <w:t xml:space="preserve"> how much backlog is covered in a single </w:t>
      </w:r>
      <w:r w:rsidR="00095705">
        <w:rPr>
          <w:rFonts w:asciiTheme="majorHAnsi" w:hAnsiTheme="majorHAnsi" w:cstheme="majorHAnsi"/>
          <w:sz w:val="16"/>
          <w:szCs w:val="16"/>
        </w:rPr>
        <w:t>sprint?</w:t>
      </w:r>
    </w:p>
    <w:p w:rsidR="004B24B4" w:rsidRPr="008D482A" w:rsidRDefault="004B24B4" w:rsidP="004B24B4">
      <w:pPr>
        <w:spacing w:after="0" w:line="240" w:lineRule="auto"/>
        <w:rPr>
          <w:rFonts w:asciiTheme="majorHAnsi" w:hAnsiTheme="majorHAnsi" w:cstheme="majorHAnsi"/>
          <w:b/>
          <w:sz w:val="16"/>
          <w:szCs w:val="16"/>
          <w:u w:val="single"/>
        </w:rPr>
      </w:pPr>
      <w:r w:rsidRPr="008D482A">
        <w:rPr>
          <w:rFonts w:asciiTheme="majorHAnsi" w:eastAsia="Cambria" w:hAnsiTheme="majorHAnsi" w:cstheme="majorHAnsi"/>
          <w:b/>
          <w:sz w:val="16"/>
          <w:szCs w:val="16"/>
          <w:u w:val="single"/>
        </w:rPr>
        <w:t>Agile problems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sz w:val="16"/>
          <w:szCs w:val="16"/>
        </w:rPr>
        <w:t>Scaling up</w:t>
      </w:r>
      <w:r w:rsidR="004C0DD9">
        <w:rPr>
          <w:rFonts w:asciiTheme="majorHAnsi" w:eastAsia="Cambria" w:hAnsiTheme="majorHAnsi" w:cstheme="majorHAnsi"/>
          <w:sz w:val="16"/>
          <w:szCs w:val="16"/>
        </w:rPr>
        <w:t xml:space="preserve"> (for larger projects)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Scaling out</w:t>
      </w:r>
      <w:r w:rsidR="004C0DD9">
        <w:rPr>
          <w:rFonts w:asciiTheme="majorHAnsi" w:hAnsiTheme="majorHAnsi" w:cstheme="majorHAnsi"/>
          <w:sz w:val="16"/>
          <w:szCs w:val="16"/>
        </w:rPr>
        <w:t xml:space="preserve"> (for larger organizations)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Legal approach to contracts</w:t>
      </w:r>
    </w:p>
    <w:p w:rsidR="004B24B4" w:rsidRPr="000D1510" w:rsidRDefault="004B24B4" w:rsidP="004B24B4">
      <w:pPr>
        <w:spacing w:after="0" w:line="240" w:lineRule="auto"/>
        <w:rPr>
          <w:rFonts w:asciiTheme="majorHAnsi" w:hAnsiTheme="majorHAnsi" w:cstheme="majorHAnsi"/>
          <w:b/>
          <w:sz w:val="12"/>
          <w:szCs w:val="12"/>
        </w:rPr>
      </w:pPr>
      <w:r w:rsidRPr="008D482A">
        <w:rPr>
          <w:rFonts w:asciiTheme="majorHAnsi" w:hAnsiTheme="majorHAnsi" w:cstheme="majorHAnsi"/>
          <w:sz w:val="16"/>
          <w:szCs w:val="16"/>
        </w:rPr>
        <w:t>Cost of maintenance</w:t>
      </w:r>
    </w:p>
    <w:p w:rsidR="004B24B4" w:rsidRPr="008D482A" w:rsidRDefault="000978DB" w:rsidP="004B24B4">
      <w:pPr>
        <w:pStyle w:val="ListParagraph"/>
        <w:spacing w:after="0" w:line="240" w:lineRule="auto"/>
        <w:ind w:left="0"/>
        <w:rPr>
          <w:rFonts w:asciiTheme="majorHAnsi" w:hAnsiTheme="majorHAnsi" w:cstheme="majorHAnsi"/>
          <w:b/>
          <w:sz w:val="16"/>
          <w:szCs w:val="16"/>
          <w:u w:val="single"/>
        </w:rPr>
      </w:pPr>
      <w:r w:rsidRPr="008D482A">
        <w:rPr>
          <w:rFonts w:asciiTheme="majorHAnsi" w:hAnsiTheme="majorHAnsi" w:cstheme="majorHAnsi"/>
          <w:b/>
          <w:sz w:val="16"/>
          <w:szCs w:val="16"/>
          <w:u w:val="single"/>
        </w:rPr>
        <w:t>Agile dependencies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sz w:val="16"/>
          <w:szCs w:val="16"/>
        </w:rPr>
        <w:t>People and Teams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sz w:val="16"/>
          <w:szCs w:val="16"/>
        </w:rPr>
        <w:t>How good are programmers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Team organization</w:t>
      </w:r>
    </w:p>
    <w:p w:rsidR="004B24B4" w:rsidRPr="008D482A" w:rsidRDefault="004B24B4" w:rsidP="000978DB">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Supporting technologies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Organizational issues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Plan based culture</w:t>
      </w:r>
    </w:p>
    <w:p w:rsidR="004B24B4" w:rsidRDefault="004B24B4" w:rsidP="000978DB">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Customer access</w:t>
      </w:r>
    </w:p>
    <w:p w:rsidR="000D1510" w:rsidRPr="008D482A" w:rsidRDefault="000D1510" w:rsidP="000978DB">
      <w:pPr>
        <w:spacing w:after="0" w:line="240" w:lineRule="auto"/>
        <w:rPr>
          <w:rFonts w:asciiTheme="majorHAnsi" w:hAnsiTheme="majorHAnsi" w:cstheme="majorHAnsi"/>
          <w:sz w:val="16"/>
          <w:szCs w:val="16"/>
        </w:rPr>
      </w:pPr>
      <w:r>
        <w:rPr>
          <w:rFonts w:asciiTheme="majorHAnsi" w:hAnsiTheme="majorHAnsi" w:cstheme="majorHAnsi"/>
          <w:sz w:val="16"/>
          <w:szCs w:val="16"/>
        </w:rPr>
        <w:t>Communication and understanding in team</w:t>
      </w:r>
    </w:p>
    <w:p w:rsidR="004B24B4" w:rsidRPr="008D482A" w:rsidRDefault="004B24B4" w:rsidP="004B24B4">
      <w:pPr>
        <w:spacing w:after="0" w:line="240" w:lineRule="auto"/>
        <w:rPr>
          <w:rFonts w:asciiTheme="majorHAnsi" w:hAnsiTheme="majorHAnsi" w:cstheme="majorHAnsi"/>
          <w:b/>
          <w:sz w:val="16"/>
          <w:szCs w:val="16"/>
        </w:rPr>
      </w:pPr>
      <w:r w:rsidRPr="008D482A">
        <w:rPr>
          <w:rFonts w:asciiTheme="majorHAnsi" w:eastAsia="Cambria" w:hAnsiTheme="majorHAnsi" w:cstheme="majorHAnsi"/>
          <w:b/>
          <w:sz w:val="16"/>
          <w:szCs w:val="16"/>
        </w:rPr>
        <w:t>Program testing</w:t>
      </w:r>
      <w:r w:rsidR="00B100FC" w:rsidRPr="008D482A">
        <w:rPr>
          <w:rFonts w:asciiTheme="majorHAnsi" w:hAnsiTheme="majorHAnsi" w:cstheme="majorHAnsi"/>
          <w:sz w:val="16"/>
          <w:szCs w:val="16"/>
        </w:rPr>
        <w:t xml:space="preserve">: </w:t>
      </w:r>
      <w:r w:rsidRPr="008D482A">
        <w:rPr>
          <w:rFonts w:asciiTheme="majorHAnsi" w:eastAsia="Cambria" w:hAnsiTheme="majorHAnsi" w:cstheme="majorHAnsi"/>
          <w:sz w:val="16"/>
          <w:szCs w:val="16"/>
        </w:rPr>
        <w:t>Show program does what is intended</w:t>
      </w:r>
      <w:r w:rsidR="00B100FC" w:rsidRPr="008D482A">
        <w:rPr>
          <w:rFonts w:asciiTheme="majorHAnsi" w:hAnsiTheme="majorHAnsi" w:cstheme="majorHAnsi"/>
          <w:sz w:val="16"/>
          <w:szCs w:val="16"/>
        </w:rPr>
        <w:t xml:space="preserve">. </w:t>
      </w:r>
      <w:r w:rsidRPr="008D482A">
        <w:rPr>
          <w:rFonts w:asciiTheme="majorHAnsi" w:eastAsia="Cambria" w:hAnsiTheme="majorHAnsi" w:cstheme="majorHAnsi"/>
          <w:sz w:val="16"/>
          <w:szCs w:val="16"/>
        </w:rPr>
        <w:t>Execute program using artificial data</w:t>
      </w:r>
      <w:r w:rsidR="00B100FC" w:rsidRPr="008D482A">
        <w:rPr>
          <w:rFonts w:asciiTheme="majorHAnsi" w:hAnsiTheme="majorHAnsi" w:cstheme="majorHAnsi"/>
          <w:sz w:val="16"/>
          <w:szCs w:val="16"/>
        </w:rPr>
        <w:t xml:space="preserve"> </w:t>
      </w:r>
      <w:r w:rsidR="000D1510">
        <w:rPr>
          <w:rFonts w:asciiTheme="majorHAnsi" w:eastAsia="Cambria" w:hAnsiTheme="majorHAnsi" w:cstheme="majorHAnsi"/>
          <w:sz w:val="16"/>
          <w:szCs w:val="16"/>
        </w:rPr>
        <w:t>(DYNAMIC)</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Validation:</w:t>
      </w:r>
      <w:r w:rsidR="000978DB" w:rsidRPr="008D482A">
        <w:rPr>
          <w:rFonts w:asciiTheme="majorHAnsi" w:hAnsiTheme="majorHAnsi" w:cstheme="majorHAnsi"/>
          <w:b/>
          <w:sz w:val="16"/>
          <w:szCs w:val="16"/>
        </w:rPr>
        <w:t xml:space="preserve"> </w:t>
      </w:r>
      <w:r w:rsidRPr="008D482A">
        <w:rPr>
          <w:rFonts w:asciiTheme="majorHAnsi" w:hAnsiTheme="majorHAnsi" w:cstheme="majorHAnsi"/>
          <w:sz w:val="16"/>
          <w:szCs w:val="16"/>
        </w:rPr>
        <w:t>Are we building the right product?</w:t>
      </w:r>
    </w:p>
    <w:p w:rsidR="000978DB"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Verification:</w:t>
      </w:r>
      <w:r w:rsidR="000978DB" w:rsidRPr="008D482A">
        <w:rPr>
          <w:rFonts w:asciiTheme="majorHAnsi" w:hAnsiTheme="majorHAnsi" w:cstheme="majorHAnsi"/>
          <w:b/>
          <w:sz w:val="16"/>
          <w:szCs w:val="16"/>
        </w:rPr>
        <w:t xml:space="preserve"> </w:t>
      </w:r>
      <w:r w:rsidRPr="008D482A">
        <w:rPr>
          <w:rFonts w:asciiTheme="majorHAnsi" w:hAnsiTheme="majorHAnsi" w:cstheme="majorHAnsi"/>
          <w:sz w:val="16"/>
          <w:szCs w:val="16"/>
        </w:rPr>
        <w:t>Are we building the product right?</w:t>
      </w:r>
    </w:p>
    <w:p w:rsidR="004B24B4" w:rsidRDefault="004B24B4" w:rsidP="004B24B4">
      <w:pPr>
        <w:spacing w:after="0" w:line="240" w:lineRule="auto"/>
        <w:rPr>
          <w:rFonts w:asciiTheme="majorHAnsi" w:hAnsiTheme="majorHAnsi" w:cstheme="majorHAnsi"/>
          <w:sz w:val="16"/>
          <w:szCs w:val="16"/>
        </w:rPr>
      </w:pPr>
      <w:r w:rsidRPr="008D482A">
        <w:rPr>
          <w:rFonts w:asciiTheme="majorHAnsi" w:eastAsia="Cambria" w:hAnsiTheme="majorHAnsi" w:cstheme="majorHAnsi"/>
          <w:b/>
          <w:sz w:val="16"/>
          <w:szCs w:val="16"/>
        </w:rPr>
        <w:t>Inspections</w:t>
      </w:r>
      <w:r w:rsidR="000978DB" w:rsidRPr="008D482A">
        <w:rPr>
          <w:rFonts w:asciiTheme="majorHAnsi" w:eastAsia="Cambria" w:hAnsiTheme="majorHAnsi" w:cstheme="majorHAnsi"/>
          <w:b/>
          <w:sz w:val="16"/>
          <w:szCs w:val="16"/>
        </w:rPr>
        <w:t xml:space="preserve">: </w:t>
      </w:r>
      <w:r w:rsidRPr="008D482A">
        <w:rPr>
          <w:rFonts w:asciiTheme="majorHAnsi" w:hAnsiTheme="majorHAnsi" w:cstheme="majorHAnsi"/>
          <w:sz w:val="16"/>
          <w:szCs w:val="16"/>
        </w:rPr>
        <w:t>Analysis of the system to discover faults</w:t>
      </w:r>
      <w:r w:rsidR="000D1510">
        <w:rPr>
          <w:rFonts w:asciiTheme="majorHAnsi" w:hAnsiTheme="majorHAnsi" w:cstheme="majorHAnsi"/>
          <w:sz w:val="16"/>
          <w:szCs w:val="16"/>
        </w:rPr>
        <w:t xml:space="preserve"> (STATIC)</w:t>
      </w:r>
      <w:r w:rsidR="007D393B">
        <w:rPr>
          <w:rFonts w:asciiTheme="majorHAnsi" w:hAnsiTheme="majorHAnsi" w:cstheme="majorHAnsi"/>
          <w:sz w:val="16"/>
          <w:szCs w:val="16"/>
        </w:rPr>
        <w:t>.</w:t>
      </w:r>
    </w:p>
    <w:p w:rsidR="007D393B" w:rsidRDefault="007D393B" w:rsidP="007D393B">
      <w:pPr>
        <w:spacing w:after="0" w:line="240" w:lineRule="auto"/>
        <w:rPr>
          <w:rFonts w:asciiTheme="majorHAnsi" w:hAnsiTheme="majorHAnsi" w:cstheme="majorHAnsi"/>
          <w:sz w:val="16"/>
          <w:szCs w:val="16"/>
        </w:rPr>
      </w:pPr>
      <w:r>
        <w:rPr>
          <w:rFonts w:asciiTheme="majorHAnsi" w:hAnsiTheme="majorHAnsi" w:cstheme="majorHAnsi"/>
          <w:b/>
          <w:sz w:val="16"/>
          <w:szCs w:val="16"/>
        </w:rPr>
        <w:t>-</w:t>
      </w:r>
      <w:r>
        <w:rPr>
          <w:rFonts w:asciiTheme="majorHAnsi" w:hAnsiTheme="majorHAnsi" w:cstheme="majorHAnsi"/>
          <w:sz w:val="16"/>
          <w:szCs w:val="16"/>
        </w:rPr>
        <w:t>can be done on incomplete systems</w:t>
      </w:r>
    </w:p>
    <w:p w:rsidR="007D393B" w:rsidRDefault="007D393B" w:rsidP="007D393B">
      <w:pPr>
        <w:spacing w:after="0" w:line="240" w:lineRule="auto"/>
        <w:rPr>
          <w:rFonts w:asciiTheme="majorHAnsi" w:hAnsiTheme="majorHAnsi" w:cstheme="majorHAnsi"/>
          <w:sz w:val="16"/>
          <w:szCs w:val="16"/>
        </w:rPr>
      </w:pPr>
      <w:r>
        <w:rPr>
          <w:rFonts w:asciiTheme="majorHAnsi" w:hAnsiTheme="majorHAnsi" w:cstheme="majorHAnsi"/>
          <w:sz w:val="16"/>
          <w:szCs w:val="16"/>
        </w:rPr>
        <w:t>-can find errors not possible in testing</w:t>
      </w:r>
    </w:p>
    <w:p w:rsidR="0058475E" w:rsidRDefault="0058475E" w:rsidP="007D393B">
      <w:pPr>
        <w:spacing w:after="0" w:line="240" w:lineRule="auto"/>
        <w:rPr>
          <w:rFonts w:asciiTheme="majorHAnsi" w:hAnsiTheme="majorHAnsi" w:cstheme="majorHAnsi"/>
          <w:sz w:val="16"/>
          <w:szCs w:val="16"/>
        </w:rPr>
      </w:pPr>
      <w:r>
        <w:rPr>
          <w:sz w:val="20"/>
          <w:szCs w:val="20"/>
        </w:rPr>
        <w:t>-</w:t>
      </w:r>
      <w:r w:rsidRPr="0058475E">
        <w:rPr>
          <w:rFonts w:asciiTheme="majorHAnsi" w:hAnsiTheme="majorHAnsi" w:cstheme="majorHAnsi"/>
          <w:sz w:val="16"/>
          <w:szCs w:val="16"/>
        </w:rPr>
        <w:t>Inspections can consider broader quality attributes as well as program defects</w:t>
      </w:r>
    </w:p>
    <w:p w:rsidR="0058475E" w:rsidRPr="0058475E" w:rsidRDefault="007D393B" w:rsidP="007D393B">
      <w:pPr>
        <w:spacing w:after="0" w:line="240" w:lineRule="auto"/>
        <w:rPr>
          <w:rFonts w:asciiTheme="majorHAnsi" w:hAnsiTheme="majorHAnsi" w:cstheme="majorHAnsi"/>
          <w:sz w:val="16"/>
          <w:szCs w:val="16"/>
        </w:rPr>
      </w:pPr>
      <w:r>
        <w:rPr>
          <w:rFonts w:asciiTheme="majorHAnsi" w:hAnsiTheme="majorHAnsi" w:cstheme="majorHAnsi"/>
          <w:sz w:val="16"/>
          <w:szCs w:val="16"/>
        </w:rPr>
        <w:t>-can’t check functional characteristics</w:t>
      </w:r>
    </w:p>
    <w:p w:rsidR="004B24B4" w:rsidRPr="008D482A" w:rsidRDefault="004B24B4" w:rsidP="004B24B4">
      <w:pPr>
        <w:spacing w:after="0" w:line="240" w:lineRule="auto"/>
        <w:rPr>
          <w:rFonts w:asciiTheme="majorHAnsi" w:hAnsiTheme="majorHAnsi" w:cstheme="majorHAnsi"/>
          <w:b/>
          <w:sz w:val="16"/>
          <w:szCs w:val="16"/>
        </w:rPr>
      </w:pPr>
      <w:r w:rsidRPr="008D482A">
        <w:rPr>
          <w:rFonts w:asciiTheme="majorHAnsi" w:hAnsiTheme="majorHAnsi" w:cstheme="majorHAnsi"/>
          <w:b/>
          <w:sz w:val="16"/>
          <w:szCs w:val="16"/>
        </w:rPr>
        <w:t>Static verification</w:t>
      </w:r>
      <w:r w:rsidR="000978DB" w:rsidRPr="008D482A">
        <w:rPr>
          <w:rFonts w:asciiTheme="majorHAnsi" w:hAnsiTheme="majorHAnsi" w:cstheme="majorHAnsi"/>
          <w:b/>
          <w:sz w:val="16"/>
          <w:szCs w:val="16"/>
        </w:rPr>
        <w:t xml:space="preserve">: </w:t>
      </w:r>
      <w:r w:rsidRPr="008D482A">
        <w:rPr>
          <w:rFonts w:asciiTheme="majorHAnsi" w:hAnsiTheme="majorHAnsi" w:cstheme="majorHAnsi"/>
          <w:sz w:val="16"/>
          <w:szCs w:val="16"/>
        </w:rPr>
        <w:t>Code and document reviews</w:t>
      </w:r>
    </w:p>
    <w:p w:rsidR="004B24B4" w:rsidRPr="008D482A" w:rsidRDefault="004B24B4" w:rsidP="00553D03">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Manual process</w:t>
      </w:r>
      <w:r w:rsidR="000978DB" w:rsidRPr="008D482A">
        <w:rPr>
          <w:rFonts w:asciiTheme="majorHAnsi" w:hAnsiTheme="majorHAnsi" w:cstheme="majorHAnsi"/>
          <w:b/>
          <w:sz w:val="16"/>
          <w:szCs w:val="16"/>
        </w:rPr>
        <w:t xml:space="preserve">: </w:t>
      </w:r>
      <w:r w:rsidRPr="008D482A">
        <w:rPr>
          <w:rFonts w:asciiTheme="majorHAnsi" w:hAnsiTheme="majorHAnsi" w:cstheme="majorHAnsi"/>
          <w:sz w:val="16"/>
          <w:szCs w:val="16"/>
        </w:rPr>
        <w:t xml:space="preserve">Very effective </w:t>
      </w:r>
      <w:r w:rsidR="000978DB" w:rsidRPr="008D482A">
        <w:rPr>
          <w:rFonts w:asciiTheme="majorHAnsi" w:hAnsiTheme="majorHAnsi" w:cstheme="majorHAnsi"/>
          <w:sz w:val="16"/>
          <w:szCs w:val="16"/>
        </w:rPr>
        <w:t>to</w:t>
      </w:r>
      <w:ins w:id="0" w:author="Kelly Warnock" w:date="2016-09-07T09:50:00Z">
        <w:r w:rsidRPr="008D482A">
          <w:rPr>
            <w:rFonts w:asciiTheme="majorHAnsi" w:hAnsiTheme="majorHAnsi" w:cstheme="majorHAnsi"/>
            <w:sz w:val="16"/>
            <w:szCs w:val="16"/>
          </w:rPr>
          <w:t xml:space="preserve"> </w:t>
        </w:r>
      </w:ins>
      <w:r w:rsidRPr="008D482A">
        <w:rPr>
          <w:rFonts w:asciiTheme="majorHAnsi" w:hAnsiTheme="majorHAnsi" w:cstheme="majorHAnsi"/>
          <w:sz w:val="16"/>
          <w:szCs w:val="16"/>
        </w:rPr>
        <w:t>find hidden erro</w:t>
      </w:r>
      <w:r w:rsidR="000978DB" w:rsidRPr="008D482A">
        <w:rPr>
          <w:rFonts w:asciiTheme="majorHAnsi" w:hAnsiTheme="majorHAnsi" w:cstheme="majorHAnsi"/>
          <w:sz w:val="16"/>
          <w:szCs w:val="16"/>
        </w:rPr>
        <w:t>rs</w:t>
      </w:r>
    </w:p>
    <w:p w:rsidR="004B24B4" w:rsidRPr="008D482A" w:rsidRDefault="004B24B4" w:rsidP="00553D03">
      <w:pPr>
        <w:spacing w:after="0" w:line="240" w:lineRule="auto"/>
        <w:rPr>
          <w:rFonts w:asciiTheme="majorHAnsi" w:hAnsiTheme="majorHAnsi" w:cstheme="majorHAnsi"/>
          <w:b/>
          <w:sz w:val="16"/>
          <w:szCs w:val="16"/>
        </w:rPr>
      </w:pPr>
      <w:r w:rsidRPr="008D482A">
        <w:rPr>
          <w:rFonts w:asciiTheme="majorHAnsi" w:eastAsia="Cambria" w:hAnsiTheme="majorHAnsi" w:cstheme="majorHAnsi"/>
          <w:b/>
          <w:sz w:val="16"/>
          <w:szCs w:val="16"/>
        </w:rPr>
        <w:t>Testing</w:t>
      </w:r>
      <w:r w:rsidR="00553D0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 xml:space="preserve">Exercising and observing product </w:t>
      </w:r>
      <w:r w:rsidR="00553D03" w:rsidRPr="008D482A">
        <w:rPr>
          <w:rFonts w:asciiTheme="majorHAnsi" w:hAnsiTheme="majorHAnsi" w:cstheme="majorHAnsi"/>
          <w:sz w:val="16"/>
          <w:szCs w:val="16"/>
        </w:rPr>
        <w:t>behavior</w:t>
      </w:r>
      <w:r w:rsidR="00553D03" w:rsidRPr="008D482A">
        <w:rPr>
          <w:rFonts w:asciiTheme="majorHAnsi" w:hAnsiTheme="majorHAnsi" w:cstheme="majorHAnsi"/>
          <w:b/>
          <w:sz w:val="16"/>
          <w:szCs w:val="16"/>
        </w:rPr>
        <w:t xml:space="preserve">: AKA </w:t>
      </w:r>
      <w:r w:rsidR="00553D03" w:rsidRPr="008D482A">
        <w:rPr>
          <w:rFonts w:asciiTheme="majorHAnsi" w:hAnsiTheme="majorHAnsi" w:cstheme="majorHAnsi"/>
          <w:sz w:val="16"/>
          <w:szCs w:val="16"/>
        </w:rPr>
        <w:t>Dynamic verification</w:t>
      </w:r>
    </w:p>
    <w:p w:rsidR="004B24B4" w:rsidRPr="008D482A" w:rsidRDefault="004B24B4" w:rsidP="004B24B4">
      <w:pPr>
        <w:spacing w:after="0" w:line="240" w:lineRule="auto"/>
        <w:rPr>
          <w:rFonts w:asciiTheme="majorHAnsi" w:hAnsiTheme="majorHAnsi" w:cstheme="majorHAnsi"/>
          <w:b/>
          <w:sz w:val="16"/>
          <w:szCs w:val="16"/>
        </w:rPr>
      </w:pPr>
      <w:r w:rsidRPr="008D482A">
        <w:rPr>
          <w:rFonts w:asciiTheme="majorHAnsi" w:hAnsiTheme="majorHAnsi" w:cstheme="majorHAnsi"/>
          <w:b/>
          <w:sz w:val="16"/>
          <w:szCs w:val="16"/>
        </w:rPr>
        <w:t>Stages of testing</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Development testing</w:t>
      </w:r>
      <w:r w:rsidRPr="008D482A">
        <w:rPr>
          <w:rFonts w:asciiTheme="majorHAnsi" w:hAnsiTheme="majorHAnsi" w:cstheme="majorHAnsi"/>
          <w:sz w:val="16"/>
          <w:szCs w:val="16"/>
        </w:rPr>
        <w:t>, where the system is tested to discover bugs and defects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Release testing</w:t>
      </w:r>
      <w:r w:rsidRPr="008D482A">
        <w:rPr>
          <w:rFonts w:asciiTheme="majorHAnsi" w:hAnsiTheme="majorHAnsi" w:cstheme="majorHAnsi"/>
          <w:sz w:val="16"/>
          <w:szCs w:val="16"/>
        </w:rPr>
        <w:t xml:space="preserve"> where the system is tested to check that it meets its requirements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User testing</w:t>
      </w:r>
      <w:r w:rsidRPr="008D482A">
        <w:rPr>
          <w:rFonts w:asciiTheme="majorHAnsi" w:hAnsiTheme="majorHAnsi" w:cstheme="majorHAnsi"/>
          <w:sz w:val="16"/>
          <w:szCs w:val="16"/>
        </w:rPr>
        <w:t xml:space="preserve"> where the system is tested in the user’s environment.</w:t>
      </w:r>
    </w:p>
    <w:p w:rsidR="004B24B4" w:rsidRPr="008D482A" w:rsidRDefault="004B24B4" w:rsidP="00553D03">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Component testing</w:t>
      </w:r>
      <w:r w:rsidR="00553D0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where several individual units are integrated to create composite components. Component testing should focus on testing component interfaces.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System testing</w:t>
      </w:r>
      <w:r w:rsidR="00553D0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where some or all of the components in a system are integrated and the system is tested as a whole. System testing should focus on testing component interactions.</w:t>
      </w:r>
    </w:p>
    <w:p w:rsidR="004B24B4" w:rsidRPr="008D482A" w:rsidRDefault="004B24B4" w:rsidP="00553D03">
      <w:pPr>
        <w:spacing w:after="0" w:line="240" w:lineRule="auto"/>
        <w:rPr>
          <w:rFonts w:asciiTheme="majorHAnsi" w:hAnsiTheme="majorHAnsi" w:cstheme="majorHAnsi"/>
          <w:b/>
          <w:sz w:val="16"/>
          <w:szCs w:val="16"/>
        </w:rPr>
      </w:pPr>
      <w:r w:rsidRPr="008D482A">
        <w:rPr>
          <w:rFonts w:asciiTheme="majorHAnsi" w:hAnsiTheme="majorHAnsi" w:cstheme="majorHAnsi"/>
          <w:b/>
          <w:sz w:val="16"/>
          <w:szCs w:val="16"/>
        </w:rPr>
        <w:t>Unit testing</w:t>
      </w:r>
      <w:r w:rsidR="00553D0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where individual program units or object classes are tested. Unit testing should focus on testing the functionality of objects or methods.</w:t>
      </w:r>
    </w:p>
    <w:p w:rsidR="004B24B4" w:rsidRPr="008D482A" w:rsidRDefault="00D131B0" w:rsidP="004B24B4">
      <w:pPr>
        <w:spacing w:after="0" w:line="240" w:lineRule="auto"/>
        <w:rPr>
          <w:rFonts w:asciiTheme="majorHAnsi" w:hAnsiTheme="majorHAnsi" w:cstheme="majorHAnsi"/>
          <w:b/>
          <w:sz w:val="16"/>
          <w:szCs w:val="16"/>
        </w:rPr>
      </w:pPr>
      <w:hyperlink r:id="rId5" w:tooltip="Test planning" w:history="1">
        <w:r w:rsidR="004B24B4" w:rsidRPr="008D482A">
          <w:rPr>
            <w:rFonts w:asciiTheme="majorHAnsi" w:hAnsiTheme="majorHAnsi" w:cstheme="majorHAnsi"/>
            <w:b/>
            <w:sz w:val="16"/>
            <w:szCs w:val="16"/>
          </w:rPr>
          <w:t>Testing</w:t>
        </w:r>
      </w:hyperlink>
      <w:r w:rsidR="004B24B4" w:rsidRPr="008D482A">
        <w:rPr>
          <w:rFonts w:asciiTheme="majorHAnsi" w:hAnsiTheme="majorHAnsi" w:cstheme="majorHAnsi"/>
          <w:b/>
          <w:sz w:val="16"/>
          <w:szCs w:val="16"/>
        </w:rPr>
        <w:t xml:space="preserve"> strategies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Partition testing</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Guideline-based testing</w:t>
      </w:r>
    </w:p>
    <w:p w:rsidR="004B24B4" w:rsidRPr="008D482A" w:rsidRDefault="004B24B4" w:rsidP="004B24B4">
      <w:pPr>
        <w:spacing w:after="0" w:line="240" w:lineRule="auto"/>
        <w:rPr>
          <w:rFonts w:asciiTheme="majorHAnsi" w:hAnsiTheme="majorHAnsi" w:cstheme="majorHAnsi"/>
          <w:b/>
          <w:sz w:val="16"/>
          <w:szCs w:val="16"/>
        </w:rPr>
      </w:pPr>
      <w:r w:rsidRPr="008D482A">
        <w:rPr>
          <w:rFonts w:asciiTheme="majorHAnsi" w:hAnsiTheme="majorHAnsi" w:cstheme="majorHAnsi"/>
          <w:b/>
          <w:sz w:val="16"/>
          <w:szCs w:val="16"/>
        </w:rPr>
        <w:t>Partition Testing</w:t>
      </w:r>
      <w:r w:rsidR="00553D0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 xml:space="preserve">Groups of inputs </w:t>
      </w:r>
      <w:r w:rsidR="007D393B">
        <w:rPr>
          <w:rFonts w:asciiTheme="majorHAnsi" w:hAnsiTheme="majorHAnsi" w:cstheme="majorHAnsi"/>
          <w:sz w:val="16"/>
          <w:szCs w:val="16"/>
        </w:rPr>
        <w:t xml:space="preserve">with related groups of expected outputs are fed into unit tests </w:t>
      </w:r>
    </w:p>
    <w:p w:rsidR="004B24B4" w:rsidRPr="008D482A" w:rsidRDefault="00D131B0" w:rsidP="004B24B4">
      <w:pPr>
        <w:spacing w:after="0" w:line="240" w:lineRule="auto"/>
        <w:rPr>
          <w:rFonts w:asciiTheme="majorHAnsi" w:hAnsiTheme="majorHAnsi" w:cstheme="majorHAnsi"/>
          <w:b/>
          <w:sz w:val="16"/>
          <w:szCs w:val="16"/>
        </w:rPr>
      </w:pPr>
      <w:hyperlink r:id="rId6" w:tooltip="Path testing" w:history="1">
        <w:r w:rsidR="004B24B4" w:rsidRPr="008D482A">
          <w:rPr>
            <w:rFonts w:asciiTheme="majorHAnsi" w:hAnsiTheme="majorHAnsi" w:cstheme="majorHAnsi"/>
            <w:b/>
            <w:sz w:val="16"/>
            <w:szCs w:val="16"/>
          </w:rPr>
          <w:t xml:space="preserve">Guideline based </w:t>
        </w:r>
        <w:r w:rsidR="00553D03" w:rsidRPr="008D482A">
          <w:rPr>
            <w:rFonts w:asciiTheme="majorHAnsi" w:hAnsiTheme="majorHAnsi" w:cstheme="majorHAnsi"/>
            <w:b/>
            <w:sz w:val="16"/>
            <w:szCs w:val="16"/>
          </w:rPr>
          <w:t>testing</w:t>
        </w:r>
      </w:hyperlink>
      <w:r w:rsidR="00553D03" w:rsidRPr="008D482A">
        <w:rPr>
          <w:rFonts w:asciiTheme="majorHAnsi" w:hAnsiTheme="majorHAnsi" w:cstheme="majorHAnsi"/>
          <w:b/>
          <w:sz w:val="16"/>
          <w:szCs w:val="16"/>
        </w:rPr>
        <w:t xml:space="preserve">: </w:t>
      </w:r>
      <w:r w:rsidR="007D393B">
        <w:rPr>
          <w:rFonts w:asciiTheme="majorHAnsi" w:hAnsiTheme="majorHAnsi" w:cstheme="majorHAnsi"/>
          <w:sz w:val="16"/>
          <w:szCs w:val="16"/>
        </w:rPr>
        <w:t>testing done in areas based</w:t>
      </w:r>
      <w:r w:rsidR="004B24B4" w:rsidRPr="008D482A">
        <w:rPr>
          <w:rFonts w:asciiTheme="majorHAnsi" w:hAnsiTheme="majorHAnsi" w:cstheme="majorHAnsi"/>
          <w:sz w:val="16"/>
          <w:szCs w:val="16"/>
        </w:rPr>
        <w:t xml:space="preserve"> on experience </w:t>
      </w:r>
      <w:r w:rsidR="007D393B">
        <w:rPr>
          <w:rFonts w:asciiTheme="majorHAnsi" w:hAnsiTheme="majorHAnsi" w:cstheme="majorHAnsi"/>
          <w:sz w:val="16"/>
          <w:szCs w:val="16"/>
        </w:rPr>
        <w:t xml:space="preserve">for </w:t>
      </w:r>
      <w:r w:rsidR="004B24B4" w:rsidRPr="008D482A">
        <w:rPr>
          <w:rFonts w:asciiTheme="majorHAnsi" w:hAnsiTheme="majorHAnsi" w:cstheme="majorHAnsi"/>
          <w:sz w:val="16"/>
          <w:szCs w:val="16"/>
        </w:rPr>
        <w:t>knowing types of errors</w:t>
      </w:r>
      <w:r w:rsidR="007D393B">
        <w:rPr>
          <w:rFonts w:asciiTheme="majorHAnsi" w:hAnsiTheme="majorHAnsi" w:cstheme="majorHAnsi"/>
          <w:sz w:val="16"/>
          <w:szCs w:val="16"/>
        </w:rPr>
        <w:t xml:space="preserve"> often made in development</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Equivalence partition</w:t>
      </w:r>
      <w:r w:rsidR="00811827" w:rsidRPr="008D482A">
        <w:rPr>
          <w:rFonts w:asciiTheme="majorHAnsi" w:hAnsiTheme="majorHAnsi" w:cstheme="majorHAnsi"/>
          <w:b/>
          <w:sz w:val="16"/>
          <w:szCs w:val="16"/>
        </w:rPr>
        <w:t>:</w:t>
      </w:r>
      <w:r w:rsidR="00811827" w:rsidRPr="008D482A">
        <w:rPr>
          <w:rFonts w:asciiTheme="majorHAnsi" w:hAnsiTheme="majorHAnsi" w:cstheme="majorHAnsi"/>
          <w:sz w:val="16"/>
          <w:szCs w:val="16"/>
        </w:rPr>
        <w:t xml:space="preserve"> </w:t>
      </w:r>
      <w:r w:rsidRPr="008D482A">
        <w:rPr>
          <w:rFonts w:asciiTheme="majorHAnsi" w:hAnsiTheme="majorHAnsi" w:cstheme="majorHAnsi"/>
          <w:sz w:val="16"/>
          <w:szCs w:val="16"/>
        </w:rPr>
        <w:t>A class of inputs or outputs where it is reasonable to expect that the system will behave the same way for all members of the class. For example, all strings with less than 256 characters</w:t>
      </w:r>
    </w:p>
    <w:p w:rsidR="00211352" w:rsidRPr="008D482A" w:rsidRDefault="004B24B4" w:rsidP="004B24B4">
      <w:pPr>
        <w:spacing w:after="0" w:line="240" w:lineRule="auto"/>
        <w:rPr>
          <w:rFonts w:asciiTheme="majorHAnsi" w:hAnsiTheme="majorHAnsi" w:cstheme="majorHAnsi"/>
          <w:b/>
          <w:sz w:val="16"/>
          <w:szCs w:val="16"/>
        </w:rPr>
      </w:pPr>
      <w:r w:rsidRPr="008D482A">
        <w:rPr>
          <w:rFonts w:asciiTheme="majorHAnsi" w:hAnsiTheme="majorHAnsi" w:cstheme="majorHAnsi"/>
          <w:b/>
          <w:sz w:val="16"/>
          <w:szCs w:val="16"/>
        </w:rPr>
        <w:t>Test-driven development process</w:t>
      </w:r>
    </w:p>
    <w:p w:rsidR="004B24B4" w:rsidRPr="008D482A" w:rsidRDefault="00211352" w:rsidP="004B24B4">
      <w:pPr>
        <w:spacing w:after="0" w:line="240" w:lineRule="auto"/>
        <w:rPr>
          <w:rFonts w:asciiTheme="majorHAnsi" w:hAnsiTheme="majorHAnsi" w:cstheme="majorHAnsi"/>
          <w:b/>
          <w:sz w:val="16"/>
          <w:szCs w:val="16"/>
        </w:rPr>
      </w:pPr>
      <w:r w:rsidRPr="008D482A">
        <w:rPr>
          <w:rFonts w:asciiTheme="majorHAnsi" w:hAnsiTheme="majorHAnsi" w:cstheme="majorHAnsi"/>
          <w:b/>
          <w:sz w:val="16"/>
          <w:szCs w:val="16"/>
        </w:rPr>
        <w:t>-I</w:t>
      </w:r>
      <w:r w:rsidR="004B24B4" w:rsidRPr="008D482A">
        <w:rPr>
          <w:rFonts w:asciiTheme="majorHAnsi" w:hAnsiTheme="majorHAnsi" w:cstheme="majorHAnsi"/>
          <w:sz w:val="16"/>
          <w:szCs w:val="16"/>
        </w:rPr>
        <w:t>dentify increment of functionality required</w:t>
      </w:r>
      <w:r w:rsidRPr="008D482A">
        <w:rPr>
          <w:rFonts w:asciiTheme="majorHAnsi" w:hAnsiTheme="majorHAnsi" w:cstheme="majorHAnsi"/>
          <w:sz w:val="16"/>
          <w:szCs w:val="16"/>
        </w:rPr>
        <w:t>.</w:t>
      </w:r>
    </w:p>
    <w:p w:rsidR="004B24B4" w:rsidRPr="008D482A" w:rsidRDefault="0021135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Design tests for this functionality and implement as executable programs.</w:t>
      </w:r>
    </w:p>
    <w:p w:rsidR="004B24B4" w:rsidRPr="008D482A" w:rsidRDefault="0021135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Run test along with other implemented tests. The test will fail.</w:t>
      </w:r>
    </w:p>
    <w:p w:rsidR="004B24B4" w:rsidRPr="008D482A" w:rsidRDefault="0021135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Implement the functionality and re-run the test. Iterate until the test works.</w:t>
      </w:r>
    </w:p>
    <w:p w:rsidR="004B24B4" w:rsidRPr="008D482A" w:rsidRDefault="00211352" w:rsidP="00401C7D">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Move on to implement the next chunk of functionality</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Alpha testing</w:t>
      </w:r>
      <w:r w:rsidR="00401C7D" w:rsidRPr="008D482A">
        <w:rPr>
          <w:rFonts w:asciiTheme="majorHAnsi" w:hAnsiTheme="majorHAnsi" w:cstheme="majorHAnsi"/>
          <w:b/>
          <w:sz w:val="16"/>
          <w:szCs w:val="16"/>
        </w:rPr>
        <w:t xml:space="preserve">: </w:t>
      </w:r>
      <w:r w:rsidRPr="008D482A">
        <w:rPr>
          <w:rFonts w:asciiTheme="majorHAnsi" w:hAnsiTheme="majorHAnsi" w:cstheme="majorHAnsi"/>
          <w:sz w:val="16"/>
          <w:szCs w:val="16"/>
        </w:rPr>
        <w:t>users work with the development team to test the software as it is being developed.</w:t>
      </w:r>
    </w:p>
    <w:p w:rsidR="004B24B4" w:rsidRPr="008D482A" w:rsidRDefault="004B24B4" w:rsidP="00401C7D">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Beta testing</w:t>
      </w:r>
      <w:r w:rsidR="00401C7D" w:rsidRPr="008D482A">
        <w:rPr>
          <w:rFonts w:asciiTheme="majorHAnsi" w:hAnsiTheme="majorHAnsi" w:cstheme="majorHAnsi"/>
          <w:b/>
          <w:sz w:val="16"/>
          <w:szCs w:val="16"/>
        </w:rPr>
        <w:t>:</w:t>
      </w:r>
      <w:r w:rsidR="00401C7D" w:rsidRPr="008D482A">
        <w:rPr>
          <w:rFonts w:asciiTheme="majorHAnsi" w:hAnsiTheme="majorHAnsi" w:cstheme="majorHAnsi"/>
          <w:sz w:val="16"/>
          <w:szCs w:val="16"/>
        </w:rPr>
        <w:t xml:space="preserve"> </w:t>
      </w:r>
      <w:r w:rsidRPr="008D482A">
        <w:rPr>
          <w:rFonts w:asciiTheme="majorHAnsi" w:hAnsiTheme="majorHAnsi" w:cstheme="majorHAnsi"/>
          <w:sz w:val="16"/>
          <w:szCs w:val="16"/>
        </w:rPr>
        <w:t>the software is released to selected users for testing before the formal system release</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Acceptance testing</w:t>
      </w:r>
      <w:r w:rsidR="00401C7D" w:rsidRPr="008D482A">
        <w:rPr>
          <w:rFonts w:asciiTheme="majorHAnsi" w:hAnsiTheme="majorHAnsi" w:cstheme="majorHAnsi"/>
          <w:b/>
          <w:sz w:val="16"/>
          <w:szCs w:val="16"/>
        </w:rPr>
        <w:t xml:space="preserve">: </w:t>
      </w:r>
      <w:r w:rsidRPr="008D482A">
        <w:rPr>
          <w:rFonts w:asciiTheme="majorHAnsi" w:hAnsiTheme="majorHAnsi" w:cstheme="majorHAnsi"/>
          <w:sz w:val="16"/>
          <w:szCs w:val="16"/>
        </w:rPr>
        <w:t>customers test a system to check that it is ready for deployment.</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Release testing</w:t>
      </w:r>
      <w:r w:rsidR="00401C7D" w:rsidRPr="008D482A">
        <w:rPr>
          <w:rFonts w:asciiTheme="majorHAnsi" w:hAnsiTheme="majorHAnsi" w:cstheme="majorHAnsi"/>
          <w:b/>
          <w:sz w:val="16"/>
          <w:szCs w:val="16"/>
        </w:rPr>
        <w:t xml:space="preserve">: </w:t>
      </w:r>
      <w:r w:rsidRPr="008D482A">
        <w:rPr>
          <w:rFonts w:asciiTheme="majorHAnsi" w:hAnsiTheme="majorHAnsi" w:cstheme="majorHAnsi"/>
          <w:sz w:val="16"/>
          <w:szCs w:val="16"/>
        </w:rPr>
        <w:t>the software is tested by a team different than development</w:t>
      </w:r>
      <w:r w:rsidR="00401C7D" w:rsidRPr="008D482A">
        <w:rPr>
          <w:rFonts w:asciiTheme="majorHAnsi" w:hAnsiTheme="majorHAnsi" w:cstheme="majorHAnsi"/>
          <w:sz w:val="16"/>
          <w:szCs w:val="16"/>
        </w:rPr>
        <w:t xml:space="preserve"> </w:t>
      </w:r>
      <w:r w:rsidRPr="008D482A">
        <w:rPr>
          <w:rFonts w:asciiTheme="majorHAnsi" w:hAnsiTheme="majorHAnsi" w:cstheme="majorHAnsi"/>
          <w:sz w:val="16"/>
          <w:szCs w:val="16"/>
        </w:rPr>
        <w:t>purpose is to show system meets its requirements</w:t>
      </w:r>
    </w:p>
    <w:p w:rsidR="004B24B4" w:rsidRPr="008D482A" w:rsidRDefault="004B24B4" w:rsidP="004B24B4">
      <w:pPr>
        <w:spacing w:after="0" w:line="240" w:lineRule="auto"/>
        <w:rPr>
          <w:rFonts w:asciiTheme="majorHAnsi" w:hAnsiTheme="majorHAnsi" w:cstheme="majorHAnsi"/>
          <w:sz w:val="16"/>
          <w:szCs w:val="16"/>
        </w:rPr>
      </w:pPr>
      <w:r w:rsidRPr="008D482A">
        <w:rPr>
          <w:rFonts w:asciiTheme="majorHAnsi" w:hAnsiTheme="majorHAnsi" w:cstheme="majorHAnsi"/>
          <w:b/>
          <w:sz w:val="16"/>
          <w:szCs w:val="16"/>
        </w:rPr>
        <w:t>Requirements based testing</w:t>
      </w:r>
      <w:r w:rsidR="00401C7D" w:rsidRPr="008D482A">
        <w:rPr>
          <w:rFonts w:asciiTheme="majorHAnsi" w:hAnsiTheme="majorHAnsi" w:cstheme="majorHAnsi"/>
          <w:b/>
          <w:sz w:val="16"/>
          <w:szCs w:val="16"/>
        </w:rPr>
        <w:t xml:space="preserve">: </w:t>
      </w:r>
      <w:r w:rsidRPr="008D482A">
        <w:rPr>
          <w:rFonts w:asciiTheme="majorHAnsi" w:hAnsiTheme="majorHAnsi" w:cstheme="majorHAnsi"/>
          <w:sz w:val="16"/>
          <w:szCs w:val="16"/>
        </w:rPr>
        <w:t>Verify functionality of system by executing test that correspond to system requirements</w:t>
      </w:r>
    </w:p>
    <w:p w:rsidR="004B24B4" w:rsidRPr="008D482A" w:rsidRDefault="004B24B4" w:rsidP="005E7877">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Evolution</w:t>
      </w:r>
      <w:r w:rsidR="00401C7D" w:rsidRPr="008D482A">
        <w:rPr>
          <w:rFonts w:asciiTheme="majorHAnsi" w:hAnsiTheme="majorHAnsi" w:cstheme="majorHAnsi"/>
          <w:b/>
          <w:sz w:val="16"/>
          <w:szCs w:val="16"/>
        </w:rPr>
        <w:t xml:space="preserve">: </w:t>
      </w:r>
      <w:r w:rsidRPr="008D482A">
        <w:rPr>
          <w:rFonts w:asciiTheme="majorHAnsi" w:eastAsiaTheme="minorHAnsi" w:hAnsiTheme="majorHAnsi" w:cstheme="majorHAnsi"/>
          <w:sz w:val="16"/>
          <w:szCs w:val="16"/>
          <w:lang w:val="en-US"/>
        </w:rPr>
        <w:t>The stage in a software system’s life cycle where it is in operational use and is evolving as new requirements are proposed and implemented in the system.</w:t>
      </w:r>
    </w:p>
    <w:p w:rsidR="004B24B4" w:rsidRPr="008D482A" w:rsidRDefault="004B24B4" w:rsidP="00401C7D">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Servicing</w:t>
      </w:r>
      <w:r w:rsidR="00401C7D" w:rsidRPr="008D482A">
        <w:rPr>
          <w:rFonts w:asciiTheme="majorHAnsi" w:hAnsiTheme="majorHAnsi" w:cstheme="majorHAnsi"/>
          <w:b/>
          <w:sz w:val="16"/>
          <w:szCs w:val="16"/>
        </w:rPr>
        <w:t xml:space="preserve">: </w:t>
      </w:r>
      <w:r w:rsidRPr="008D482A">
        <w:rPr>
          <w:rFonts w:asciiTheme="majorHAnsi" w:eastAsiaTheme="minorHAnsi" w:hAnsiTheme="majorHAnsi" w:cstheme="majorHAnsi"/>
          <w:sz w:val="16"/>
          <w:szCs w:val="16"/>
          <w:lang w:val="en-US"/>
        </w:rPr>
        <w:t>The stage in a software system’s life cycle where the software remains useful but the only changes made are those required to keep it operational i.e. bug fixes and changes to reflect changes in the software’s environment. No new functionality is added.</w:t>
      </w:r>
    </w:p>
    <w:p w:rsidR="004B24B4" w:rsidRPr="008D482A" w:rsidRDefault="004B24B4" w:rsidP="00401C7D">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P</w:t>
      </w:r>
      <w:r w:rsidR="00401C7D" w:rsidRPr="008D482A">
        <w:rPr>
          <w:rFonts w:asciiTheme="majorHAnsi" w:hAnsiTheme="majorHAnsi" w:cstheme="majorHAnsi"/>
          <w:b/>
          <w:sz w:val="16"/>
          <w:szCs w:val="16"/>
        </w:rPr>
        <w:t xml:space="preserve">hase-out: </w:t>
      </w:r>
      <w:r w:rsidRPr="008D482A">
        <w:rPr>
          <w:rFonts w:asciiTheme="majorHAnsi" w:eastAsiaTheme="minorHAnsi" w:hAnsiTheme="majorHAnsi" w:cstheme="majorHAnsi"/>
          <w:sz w:val="16"/>
          <w:szCs w:val="16"/>
          <w:lang w:val="en-US"/>
        </w:rPr>
        <w:t>The stage in a software system’s life cycle where the software may still be used but no further changes are made to it.</w:t>
      </w:r>
    </w:p>
    <w:p w:rsidR="004B24B4" w:rsidRPr="008D482A" w:rsidRDefault="004B24B4"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Change</w:t>
      </w:r>
      <w:r w:rsidR="00401C7D" w:rsidRPr="008D482A">
        <w:rPr>
          <w:rFonts w:asciiTheme="majorHAnsi" w:hAnsiTheme="majorHAnsi" w:cstheme="majorHAnsi"/>
          <w:b/>
          <w:sz w:val="16"/>
          <w:szCs w:val="16"/>
        </w:rPr>
        <w:t>:</w:t>
      </w:r>
      <w:r w:rsidR="00401C7D" w:rsidRPr="008D482A">
        <w:rPr>
          <w:rFonts w:asciiTheme="majorHAnsi" w:hAnsiTheme="majorHAnsi" w:cstheme="majorHAnsi"/>
          <w:sz w:val="16"/>
          <w:szCs w:val="16"/>
        </w:rPr>
        <w:t xml:space="preserve"> </w:t>
      </w:r>
      <w:r w:rsidRPr="008D482A">
        <w:rPr>
          <w:rFonts w:asciiTheme="majorHAnsi" w:hAnsiTheme="majorHAnsi" w:cstheme="majorHAnsi"/>
          <w:sz w:val="16"/>
          <w:szCs w:val="16"/>
        </w:rPr>
        <w:t>Driven by system evolution</w:t>
      </w:r>
    </w:p>
    <w:p w:rsidR="004B24B4" w:rsidRPr="008D482A" w:rsidRDefault="004B24B4" w:rsidP="007F7D4A">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sz w:val="16"/>
          <w:szCs w:val="16"/>
        </w:rPr>
        <w:t>Continues throughout system lifetime</w:t>
      </w:r>
    </w:p>
    <w:p w:rsidR="004B24B4" w:rsidRPr="008D482A" w:rsidRDefault="004B24B4"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Change implementation</w:t>
      </w:r>
      <w:r w:rsidR="007F7D4A" w:rsidRPr="008D482A">
        <w:rPr>
          <w:rFonts w:asciiTheme="majorHAnsi" w:hAnsiTheme="majorHAnsi" w:cstheme="majorHAnsi"/>
          <w:b/>
          <w:sz w:val="16"/>
          <w:szCs w:val="16"/>
        </w:rPr>
        <w:t xml:space="preserve"> </w:t>
      </w:r>
      <w:r w:rsidR="007F7D4A" w:rsidRPr="008D482A">
        <w:rPr>
          <w:rFonts w:asciiTheme="majorHAnsi" w:hAnsiTheme="majorHAnsi" w:cstheme="majorHAnsi"/>
          <w:sz w:val="16"/>
          <w:szCs w:val="16"/>
        </w:rPr>
        <w:t>done in i</w:t>
      </w:r>
      <w:r w:rsidRPr="008D482A">
        <w:rPr>
          <w:rFonts w:asciiTheme="majorHAnsi" w:hAnsiTheme="majorHAnsi" w:cstheme="majorHAnsi"/>
          <w:sz w:val="16"/>
          <w:szCs w:val="16"/>
        </w:rPr>
        <w:t>teration</w:t>
      </w:r>
      <w:r w:rsidR="007F7D4A" w:rsidRPr="008D482A">
        <w:rPr>
          <w:rFonts w:asciiTheme="majorHAnsi" w:hAnsiTheme="majorHAnsi" w:cstheme="majorHAnsi"/>
          <w:sz w:val="16"/>
          <w:szCs w:val="16"/>
        </w:rPr>
        <w:t>s</w:t>
      </w:r>
      <w:r w:rsidRPr="008D482A">
        <w:rPr>
          <w:rFonts w:asciiTheme="majorHAnsi" w:hAnsiTheme="majorHAnsi" w:cstheme="majorHAnsi"/>
          <w:sz w:val="16"/>
          <w:szCs w:val="16"/>
        </w:rPr>
        <w:t xml:space="preserve"> of design, implement and test</w:t>
      </w:r>
    </w:p>
    <w:p w:rsidR="004B24B4" w:rsidRPr="008D482A" w:rsidRDefault="004B24B4" w:rsidP="007F7D4A">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Agile and evolution</w:t>
      </w:r>
      <w:r w:rsidR="007F7D4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Incremental based so evolution is no different than development</w:t>
      </w:r>
    </w:p>
    <w:p w:rsidR="004B24B4" w:rsidRPr="008D482A" w:rsidRDefault="004B24B4" w:rsidP="007F7D4A">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Legacy systems</w:t>
      </w:r>
      <w:r w:rsidR="007F7D4A" w:rsidRPr="008D482A">
        <w:rPr>
          <w:rFonts w:asciiTheme="majorHAnsi" w:hAnsiTheme="majorHAnsi" w:cstheme="majorHAnsi"/>
          <w:sz w:val="16"/>
          <w:szCs w:val="16"/>
        </w:rPr>
        <w:t xml:space="preserve"> are sys</w:t>
      </w:r>
      <w:r w:rsidRPr="008D482A">
        <w:rPr>
          <w:rFonts w:asciiTheme="majorHAnsi" w:hAnsiTheme="majorHAnsi" w:cstheme="majorHAnsi"/>
          <w:sz w:val="16"/>
          <w:szCs w:val="16"/>
        </w:rPr>
        <w:t>tems that rely on obsolete languages and technologies</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Legacy system replacement</w:t>
      </w:r>
    </w:p>
    <w:p w:rsidR="004B24B4" w:rsidRPr="008D482A" w:rsidRDefault="007F7D4A"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Scrap system.</w:t>
      </w:r>
    </w:p>
    <w:p w:rsidR="004B24B4" w:rsidRPr="008D482A" w:rsidRDefault="007F7D4A"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 xml:space="preserve">Continue to </w:t>
      </w:r>
      <w:r w:rsidR="008F5963" w:rsidRPr="008D482A">
        <w:rPr>
          <w:rFonts w:asciiTheme="majorHAnsi" w:hAnsiTheme="majorHAnsi" w:cstheme="majorHAnsi"/>
          <w:sz w:val="16"/>
          <w:szCs w:val="16"/>
        </w:rPr>
        <w:t>maintain</w:t>
      </w:r>
      <w:r w:rsidR="004B24B4" w:rsidRPr="008D482A">
        <w:rPr>
          <w:rFonts w:asciiTheme="majorHAnsi" w:hAnsiTheme="majorHAnsi" w:cstheme="majorHAnsi"/>
          <w:sz w:val="16"/>
          <w:szCs w:val="16"/>
        </w:rPr>
        <w:t xml:space="preserve"> system</w:t>
      </w:r>
    </w:p>
    <w:p w:rsidR="004B24B4" w:rsidRPr="008D482A" w:rsidRDefault="007F7D4A"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Transform system</w:t>
      </w:r>
    </w:p>
    <w:p w:rsidR="00405992" w:rsidRPr="008D482A" w:rsidRDefault="007F7D4A" w:rsidP="00405992">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05992" w:rsidRPr="008D482A">
        <w:rPr>
          <w:rFonts w:asciiTheme="majorHAnsi" w:hAnsiTheme="majorHAnsi" w:cstheme="majorHAnsi"/>
          <w:sz w:val="16"/>
          <w:szCs w:val="16"/>
        </w:rPr>
        <w:t>Replace system</w:t>
      </w:r>
    </w:p>
    <w:p w:rsidR="00405992" w:rsidRPr="008D482A" w:rsidRDefault="00405992"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Decision making factors</w:t>
      </w:r>
    </w:p>
    <w:p w:rsidR="004B24B4" w:rsidRPr="008D482A" w:rsidRDefault="00405992"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System replacement analysis</w:t>
      </w:r>
    </w:p>
    <w:p w:rsidR="004B24B4" w:rsidRPr="008D482A" w:rsidRDefault="00405992" w:rsidP="004B24B4">
      <w:pPr>
        <w:spacing w:after="0" w:line="240" w:lineRule="auto"/>
        <w:rPr>
          <w:rFonts w:asciiTheme="majorHAnsi" w:eastAsia="Times New Roman" w:hAnsiTheme="majorHAnsi" w:cstheme="majorHAnsi"/>
          <w:sz w:val="16"/>
          <w:szCs w:val="16"/>
          <w:lang w:val="en-GB"/>
        </w:rPr>
      </w:pPr>
      <w:r w:rsidRPr="008D482A">
        <w:rPr>
          <w:rFonts w:asciiTheme="majorHAnsi" w:eastAsia="Times New Roman" w:hAnsiTheme="majorHAnsi" w:cstheme="majorHAnsi"/>
          <w:sz w:val="16"/>
          <w:szCs w:val="16"/>
          <w:lang w:val="en-GB"/>
        </w:rPr>
        <w:t>-</w:t>
      </w:r>
      <w:r w:rsidR="005E7877">
        <w:rPr>
          <w:rFonts w:asciiTheme="majorHAnsi" w:eastAsia="Times New Roman" w:hAnsiTheme="majorHAnsi" w:cstheme="majorHAnsi"/>
          <w:sz w:val="16"/>
          <w:szCs w:val="16"/>
          <w:lang w:val="en-GB"/>
        </w:rPr>
        <w:t>Asset</w:t>
      </w:r>
      <w:r w:rsidR="004B24B4" w:rsidRPr="008D482A">
        <w:rPr>
          <w:rFonts w:asciiTheme="majorHAnsi" w:eastAsia="Times New Roman" w:hAnsiTheme="majorHAnsi" w:cstheme="majorHAnsi"/>
          <w:sz w:val="16"/>
          <w:szCs w:val="16"/>
          <w:lang w:val="en-GB"/>
        </w:rPr>
        <w:t xml:space="preserve"> system quality</w:t>
      </w:r>
    </w:p>
    <w:p w:rsidR="005E7877" w:rsidRDefault="00405992" w:rsidP="005E7877">
      <w:pPr>
        <w:spacing w:after="0" w:line="240" w:lineRule="auto"/>
        <w:rPr>
          <w:rFonts w:asciiTheme="majorHAnsi" w:eastAsia="Times New Roman" w:hAnsiTheme="majorHAnsi" w:cstheme="majorHAnsi"/>
          <w:sz w:val="16"/>
          <w:szCs w:val="16"/>
          <w:lang w:val="en-GB"/>
        </w:rPr>
      </w:pPr>
      <w:r w:rsidRPr="008D482A">
        <w:rPr>
          <w:rFonts w:asciiTheme="majorHAnsi" w:eastAsia="Times New Roman" w:hAnsiTheme="majorHAnsi" w:cstheme="majorHAnsi"/>
          <w:sz w:val="16"/>
          <w:szCs w:val="16"/>
          <w:lang w:val="en-GB"/>
        </w:rPr>
        <w:t>-</w:t>
      </w:r>
      <w:r w:rsidR="005E7877">
        <w:rPr>
          <w:rFonts w:asciiTheme="majorHAnsi" w:eastAsia="Times New Roman" w:hAnsiTheme="majorHAnsi" w:cstheme="majorHAnsi"/>
          <w:sz w:val="16"/>
          <w:szCs w:val="16"/>
          <w:lang w:val="en-GB"/>
        </w:rPr>
        <w:t>Asset</w:t>
      </w:r>
      <w:r w:rsidR="004B24B4" w:rsidRPr="008D482A">
        <w:rPr>
          <w:rFonts w:asciiTheme="majorHAnsi" w:eastAsia="Times New Roman" w:hAnsiTheme="majorHAnsi" w:cstheme="majorHAnsi"/>
          <w:sz w:val="16"/>
          <w:szCs w:val="16"/>
          <w:lang w:val="en-GB"/>
        </w:rPr>
        <w:t xml:space="preserve"> business value</w:t>
      </w:r>
    </w:p>
    <w:p w:rsidR="004B24B4" w:rsidRDefault="005E7877" w:rsidP="005E7877">
      <w:pPr>
        <w:spacing w:after="0" w:line="240" w:lineRule="auto"/>
        <w:rPr>
          <w:rFonts w:asciiTheme="majorHAnsi" w:hAnsiTheme="majorHAnsi" w:cstheme="majorHAnsi"/>
          <w:sz w:val="16"/>
          <w:szCs w:val="16"/>
        </w:rPr>
      </w:pPr>
      <w:r>
        <w:rPr>
          <w:rFonts w:asciiTheme="majorHAnsi" w:eastAsia="Times New Roman" w:hAnsiTheme="majorHAnsi" w:cstheme="majorHAnsi"/>
          <w:sz w:val="16"/>
          <w:szCs w:val="16"/>
          <w:lang w:val="en-GB"/>
        </w:rPr>
        <w:t>-</w:t>
      </w:r>
      <w:r w:rsidR="004B24B4" w:rsidRPr="005E7877">
        <w:rPr>
          <w:rFonts w:asciiTheme="majorHAnsi" w:hAnsiTheme="majorHAnsi" w:cstheme="majorHAnsi"/>
          <w:sz w:val="16"/>
          <w:szCs w:val="16"/>
        </w:rPr>
        <w:t>Maintenance costs</w:t>
      </w:r>
      <w:r w:rsidR="00405992" w:rsidRPr="008D482A">
        <w:rPr>
          <w:rFonts w:asciiTheme="majorHAnsi" w:hAnsiTheme="majorHAnsi" w:cstheme="majorHAnsi"/>
          <w:sz w:val="16"/>
          <w:szCs w:val="16"/>
        </w:rPr>
        <w:t xml:space="preserve"> </w:t>
      </w:r>
    </w:p>
    <w:p w:rsidR="006B21A8" w:rsidRDefault="006B21A8" w:rsidP="005E7877">
      <w:pPr>
        <w:spacing w:after="0" w:line="240" w:lineRule="auto"/>
        <w:rPr>
          <w:rFonts w:asciiTheme="majorHAnsi" w:hAnsiTheme="majorHAnsi" w:cstheme="majorHAnsi"/>
          <w:b/>
          <w:sz w:val="16"/>
          <w:szCs w:val="16"/>
        </w:rPr>
      </w:pPr>
      <w:r>
        <w:rPr>
          <w:rFonts w:asciiTheme="majorHAnsi" w:hAnsiTheme="majorHAnsi" w:cstheme="majorHAnsi"/>
          <w:b/>
          <w:sz w:val="16"/>
          <w:szCs w:val="16"/>
        </w:rPr>
        <w:t>Legacy Environment Assessment</w:t>
      </w:r>
    </w:p>
    <w:p w:rsidR="006B21A8" w:rsidRDefault="006B21A8"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-Supplier Stability</w:t>
      </w:r>
    </w:p>
    <w:p w:rsidR="006B21A8" w:rsidRDefault="006B21A8"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-Failure Rate</w:t>
      </w:r>
    </w:p>
    <w:p w:rsidR="006B21A8" w:rsidRDefault="006B21A8"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-Age</w:t>
      </w:r>
    </w:p>
    <w:p w:rsidR="006B21A8" w:rsidRDefault="006B21A8" w:rsidP="006B21A8">
      <w:pPr>
        <w:spacing w:after="0" w:line="240" w:lineRule="auto"/>
        <w:rPr>
          <w:rFonts w:asciiTheme="majorHAnsi" w:eastAsia="Times New Roman" w:hAnsiTheme="majorHAnsi" w:cstheme="majorHAnsi"/>
          <w:sz w:val="16"/>
          <w:szCs w:val="16"/>
          <w:lang w:val="en-GB"/>
        </w:rPr>
      </w:pPr>
      <w:r>
        <w:rPr>
          <w:rFonts w:asciiTheme="majorHAnsi" w:hAnsiTheme="majorHAnsi" w:cstheme="majorHAnsi"/>
          <w:sz w:val="16"/>
          <w:szCs w:val="16"/>
        </w:rPr>
        <w:t>-Performance</w:t>
      </w:r>
    </w:p>
    <w:p w:rsidR="006B21A8" w:rsidRDefault="006B21A8" w:rsidP="006B21A8">
      <w:pPr>
        <w:spacing w:after="0" w:line="240" w:lineRule="auto"/>
        <w:rPr>
          <w:rFonts w:asciiTheme="majorHAnsi" w:hAnsiTheme="majorHAnsi" w:cstheme="majorHAnsi"/>
          <w:sz w:val="16"/>
          <w:szCs w:val="16"/>
        </w:rPr>
      </w:pPr>
      <w:r>
        <w:rPr>
          <w:rFonts w:asciiTheme="majorHAnsi" w:eastAsia="Times New Roman" w:hAnsiTheme="majorHAnsi" w:cstheme="majorHAnsi"/>
          <w:sz w:val="16"/>
          <w:szCs w:val="16"/>
          <w:lang w:val="en-GB"/>
        </w:rPr>
        <w:t>-</w:t>
      </w:r>
      <w:r w:rsidRPr="005E7877">
        <w:rPr>
          <w:rFonts w:asciiTheme="majorHAnsi" w:hAnsiTheme="majorHAnsi" w:cstheme="majorHAnsi"/>
          <w:sz w:val="16"/>
          <w:szCs w:val="16"/>
        </w:rPr>
        <w:t>Maintenance costs</w:t>
      </w:r>
    </w:p>
    <w:p w:rsidR="006B21A8" w:rsidRDefault="006B21A8"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-Programming tools</w:t>
      </w:r>
    </w:p>
    <w:p w:rsidR="006B21A8" w:rsidRDefault="006B21A8"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-People availability to maintain/develop</w:t>
      </w:r>
    </w:p>
    <w:p w:rsidR="006B21A8" w:rsidRDefault="006B21A8" w:rsidP="006B21A8">
      <w:pPr>
        <w:spacing w:after="0" w:line="240" w:lineRule="auto"/>
        <w:rPr>
          <w:rFonts w:asciiTheme="majorHAnsi" w:hAnsiTheme="majorHAnsi" w:cstheme="majorHAnsi"/>
          <w:b/>
          <w:sz w:val="16"/>
          <w:szCs w:val="16"/>
        </w:rPr>
      </w:pPr>
      <w:r>
        <w:rPr>
          <w:rFonts w:asciiTheme="majorHAnsi" w:hAnsiTheme="majorHAnsi" w:cstheme="majorHAnsi"/>
          <w:b/>
          <w:sz w:val="16"/>
          <w:szCs w:val="16"/>
        </w:rPr>
        <w:t xml:space="preserve">Legacy Application </w:t>
      </w:r>
      <w:r>
        <w:rPr>
          <w:rFonts w:asciiTheme="majorHAnsi" w:hAnsiTheme="majorHAnsi" w:cstheme="majorHAnsi"/>
          <w:b/>
          <w:sz w:val="16"/>
          <w:szCs w:val="16"/>
        </w:rPr>
        <w:t>Assessment</w:t>
      </w:r>
    </w:p>
    <w:p w:rsidR="006B21A8" w:rsidRDefault="006B21A8" w:rsidP="006B21A8">
      <w:pPr>
        <w:spacing w:after="0" w:line="240" w:lineRule="auto"/>
        <w:rPr>
          <w:rFonts w:asciiTheme="majorHAnsi" w:hAnsiTheme="majorHAnsi" w:cstheme="majorHAnsi"/>
          <w:sz w:val="16"/>
          <w:szCs w:val="16"/>
        </w:rPr>
      </w:pPr>
      <w:r>
        <w:rPr>
          <w:rFonts w:asciiTheme="majorHAnsi" w:hAnsiTheme="majorHAnsi" w:cstheme="majorHAnsi"/>
          <w:sz w:val="16"/>
          <w:szCs w:val="16"/>
        </w:rPr>
        <w:t>-</w:t>
      </w:r>
      <w:r>
        <w:rPr>
          <w:rFonts w:asciiTheme="majorHAnsi" w:hAnsiTheme="majorHAnsi" w:cstheme="majorHAnsi"/>
          <w:sz w:val="16"/>
          <w:szCs w:val="16"/>
        </w:rPr>
        <w:t>Documentation</w:t>
      </w:r>
    </w:p>
    <w:p w:rsidR="006B21A8" w:rsidRDefault="006B21A8" w:rsidP="006B21A8">
      <w:pPr>
        <w:spacing w:after="0" w:line="240" w:lineRule="auto"/>
        <w:rPr>
          <w:rFonts w:asciiTheme="majorHAnsi" w:hAnsiTheme="majorHAnsi" w:cstheme="majorHAnsi"/>
          <w:sz w:val="16"/>
          <w:szCs w:val="16"/>
        </w:rPr>
      </w:pPr>
      <w:r>
        <w:rPr>
          <w:rFonts w:asciiTheme="majorHAnsi" w:hAnsiTheme="majorHAnsi" w:cstheme="majorHAnsi"/>
          <w:sz w:val="16"/>
          <w:szCs w:val="16"/>
        </w:rPr>
        <w:t>-understanding of code an</w:t>
      </w:r>
      <w:r w:rsidR="00EF0194">
        <w:rPr>
          <w:rFonts w:asciiTheme="majorHAnsi" w:hAnsiTheme="majorHAnsi" w:cstheme="majorHAnsi"/>
          <w:sz w:val="16"/>
          <w:szCs w:val="16"/>
        </w:rPr>
        <w:t>d</w:t>
      </w:r>
      <w:r>
        <w:rPr>
          <w:rFonts w:asciiTheme="majorHAnsi" w:hAnsiTheme="majorHAnsi" w:cstheme="majorHAnsi"/>
          <w:sz w:val="16"/>
          <w:szCs w:val="16"/>
        </w:rPr>
        <w:t xml:space="preserve"> </w:t>
      </w:r>
      <w:r w:rsidR="00EF0194">
        <w:rPr>
          <w:rFonts w:asciiTheme="majorHAnsi" w:hAnsiTheme="majorHAnsi" w:cstheme="majorHAnsi"/>
          <w:sz w:val="16"/>
          <w:szCs w:val="16"/>
        </w:rPr>
        <w:t>business</w:t>
      </w:r>
      <w:r>
        <w:rPr>
          <w:rFonts w:asciiTheme="majorHAnsi" w:hAnsiTheme="majorHAnsi" w:cstheme="majorHAnsi"/>
          <w:sz w:val="16"/>
          <w:szCs w:val="16"/>
        </w:rPr>
        <w:t xml:space="preserve"> rules</w:t>
      </w:r>
    </w:p>
    <w:p w:rsidR="006B21A8" w:rsidRDefault="006B21A8" w:rsidP="006B21A8">
      <w:pPr>
        <w:spacing w:after="0" w:line="240" w:lineRule="auto"/>
        <w:rPr>
          <w:rFonts w:asciiTheme="majorHAnsi" w:hAnsiTheme="majorHAnsi" w:cstheme="majorHAnsi"/>
          <w:sz w:val="16"/>
          <w:szCs w:val="16"/>
        </w:rPr>
      </w:pPr>
      <w:r>
        <w:rPr>
          <w:rFonts w:asciiTheme="majorHAnsi" w:hAnsiTheme="majorHAnsi" w:cstheme="majorHAnsi"/>
          <w:sz w:val="16"/>
          <w:szCs w:val="16"/>
        </w:rPr>
        <w:t>-Data</w:t>
      </w:r>
    </w:p>
    <w:p w:rsidR="006B21A8" w:rsidRDefault="006B21A8" w:rsidP="006B21A8">
      <w:pPr>
        <w:spacing w:after="0" w:line="240" w:lineRule="auto"/>
        <w:rPr>
          <w:rFonts w:asciiTheme="majorHAnsi" w:eastAsia="Times New Roman" w:hAnsiTheme="majorHAnsi" w:cstheme="majorHAnsi"/>
          <w:sz w:val="16"/>
          <w:szCs w:val="16"/>
          <w:lang w:val="en-GB"/>
        </w:rPr>
      </w:pPr>
      <w:r>
        <w:rPr>
          <w:rFonts w:asciiTheme="majorHAnsi" w:hAnsiTheme="majorHAnsi" w:cstheme="majorHAnsi"/>
          <w:sz w:val="16"/>
          <w:szCs w:val="16"/>
        </w:rPr>
        <w:t>-Performance</w:t>
      </w:r>
    </w:p>
    <w:p w:rsidR="006B21A8" w:rsidRDefault="006B21A8" w:rsidP="006B21A8">
      <w:pPr>
        <w:spacing w:after="0" w:line="240" w:lineRule="auto"/>
        <w:rPr>
          <w:rFonts w:asciiTheme="majorHAnsi" w:hAnsiTheme="majorHAnsi" w:cstheme="majorHAnsi"/>
          <w:sz w:val="16"/>
          <w:szCs w:val="16"/>
        </w:rPr>
      </w:pPr>
      <w:r>
        <w:rPr>
          <w:rFonts w:asciiTheme="majorHAnsi" w:eastAsia="Times New Roman" w:hAnsiTheme="majorHAnsi" w:cstheme="majorHAnsi"/>
          <w:sz w:val="16"/>
          <w:szCs w:val="16"/>
          <w:lang w:val="en-GB"/>
        </w:rPr>
        <w:t>-</w:t>
      </w:r>
      <w:r w:rsidRPr="005E7877">
        <w:rPr>
          <w:rFonts w:asciiTheme="majorHAnsi" w:hAnsiTheme="majorHAnsi" w:cstheme="majorHAnsi"/>
          <w:sz w:val="16"/>
          <w:szCs w:val="16"/>
        </w:rPr>
        <w:t>Maintenance costs</w:t>
      </w:r>
    </w:p>
    <w:p w:rsidR="006B21A8" w:rsidRDefault="006B21A8"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-Operation with other systems</w:t>
      </w:r>
    </w:p>
    <w:p w:rsidR="00EF0194" w:rsidRDefault="00EF0194" w:rsidP="005E7877">
      <w:pPr>
        <w:spacing w:after="0" w:line="240" w:lineRule="auto"/>
        <w:rPr>
          <w:rFonts w:asciiTheme="majorHAnsi" w:hAnsiTheme="majorHAnsi" w:cstheme="majorHAnsi"/>
          <w:b/>
          <w:sz w:val="16"/>
          <w:szCs w:val="16"/>
        </w:rPr>
      </w:pPr>
      <w:r>
        <w:rPr>
          <w:rFonts w:asciiTheme="majorHAnsi" w:hAnsiTheme="majorHAnsi" w:cstheme="majorHAnsi"/>
          <w:b/>
          <w:sz w:val="16"/>
          <w:szCs w:val="16"/>
        </w:rPr>
        <w:t>Software Maintenance:</w:t>
      </w:r>
    </w:p>
    <w:p w:rsidR="00EF0194" w:rsidRDefault="00EF0194"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-Fault repairs-2</w:t>
      </w:r>
    </w:p>
    <w:p w:rsidR="00EF0194" w:rsidRDefault="00EF0194"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-Environmental Adaptation-3</w:t>
      </w:r>
    </w:p>
    <w:p w:rsidR="00EF0194" w:rsidRPr="00EF0194" w:rsidRDefault="00EF0194" w:rsidP="005E7877">
      <w:pPr>
        <w:spacing w:after="0" w:line="240" w:lineRule="auto"/>
        <w:rPr>
          <w:rFonts w:asciiTheme="majorHAnsi" w:hAnsiTheme="majorHAnsi" w:cstheme="majorHAnsi"/>
          <w:sz w:val="16"/>
          <w:szCs w:val="16"/>
        </w:rPr>
      </w:pPr>
      <w:r>
        <w:rPr>
          <w:rFonts w:asciiTheme="majorHAnsi" w:hAnsiTheme="majorHAnsi" w:cstheme="majorHAnsi"/>
          <w:sz w:val="16"/>
          <w:szCs w:val="16"/>
        </w:rPr>
        <w:t>-Functionality Addition-1</w:t>
      </w:r>
    </w:p>
    <w:p w:rsidR="004B24B4" w:rsidRPr="008D482A" w:rsidRDefault="004B24B4" w:rsidP="009913B0">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Complexity metrics</w:t>
      </w:r>
      <w:r w:rsidR="00405992" w:rsidRPr="008D482A">
        <w:rPr>
          <w:rFonts w:asciiTheme="majorHAnsi" w:hAnsiTheme="majorHAnsi" w:cstheme="majorHAnsi"/>
          <w:sz w:val="16"/>
          <w:szCs w:val="16"/>
        </w:rPr>
        <w:t xml:space="preserve"> </w:t>
      </w:r>
      <w:r w:rsidRPr="008D482A">
        <w:rPr>
          <w:rFonts w:asciiTheme="majorHAnsi" w:hAnsiTheme="majorHAnsi" w:cstheme="majorHAnsi"/>
          <w:sz w:val="16"/>
          <w:szCs w:val="16"/>
        </w:rPr>
        <w:t>determine maintainability by complexity of system components</w:t>
      </w:r>
    </w:p>
    <w:p w:rsidR="004B24B4" w:rsidRDefault="004B24B4" w:rsidP="009913B0">
      <w:pPr>
        <w:pStyle w:val="ListNumber"/>
        <w:spacing w:before="0" w:after="0"/>
        <w:ind w:left="0" w:firstLine="0"/>
        <w:rPr>
          <w:rFonts w:asciiTheme="majorHAnsi" w:hAnsiTheme="majorHAnsi" w:cstheme="majorHAnsi"/>
          <w:sz w:val="16"/>
          <w:szCs w:val="16"/>
          <w:lang w:val="en-US"/>
        </w:rPr>
      </w:pPr>
      <w:r w:rsidRPr="008D482A">
        <w:rPr>
          <w:rFonts w:asciiTheme="majorHAnsi" w:hAnsiTheme="majorHAnsi" w:cstheme="majorHAnsi"/>
          <w:b/>
          <w:sz w:val="16"/>
          <w:szCs w:val="16"/>
        </w:rPr>
        <w:t>Software Reengineering</w:t>
      </w:r>
      <w:r w:rsidR="009913B0" w:rsidRPr="008D482A">
        <w:rPr>
          <w:rFonts w:asciiTheme="majorHAnsi" w:hAnsiTheme="majorHAnsi" w:cstheme="majorHAnsi"/>
          <w:b/>
          <w:sz w:val="16"/>
          <w:szCs w:val="16"/>
        </w:rPr>
        <w:t xml:space="preserve">: </w:t>
      </w:r>
      <w:r w:rsidR="00365FA1" w:rsidRPr="00365FA1">
        <w:rPr>
          <w:rFonts w:asciiTheme="majorHAnsi" w:hAnsiTheme="majorHAnsi" w:cstheme="majorHAnsi"/>
          <w:sz w:val="16"/>
          <w:szCs w:val="16"/>
          <w:lang w:val="en-US"/>
        </w:rPr>
        <w:t>Restructuring</w:t>
      </w:r>
      <w:r w:rsidR="00365FA1">
        <w:rPr>
          <w:rFonts w:asciiTheme="majorHAnsi" w:hAnsiTheme="majorHAnsi" w:cstheme="majorHAnsi"/>
          <w:sz w:val="16"/>
          <w:szCs w:val="16"/>
          <w:lang w:val="en-US"/>
        </w:rPr>
        <w:t xml:space="preserve"> or rewriting part or all of a </w:t>
      </w:r>
      <w:r w:rsidR="00365FA1" w:rsidRPr="00365FA1">
        <w:rPr>
          <w:rFonts w:asciiTheme="majorHAnsi" w:hAnsiTheme="majorHAnsi" w:cstheme="majorHAnsi"/>
          <w:sz w:val="16"/>
          <w:szCs w:val="16"/>
          <w:lang w:val="en-US"/>
        </w:rPr>
        <w:t>lega</w:t>
      </w:r>
      <w:r w:rsidR="00365FA1">
        <w:rPr>
          <w:rFonts w:asciiTheme="majorHAnsi" w:hAnsiTheme="majorHAnsi" w:cstheme="majorHAnsi"/>
          <w:sz w:val="16"/>
          <w:szCs w:val="16"/>
          <w:lang w:val="en-US"/>
        </w:rPr>
        <w:t xml:space="preserve">cy system without changing its </w:t>
      </w:r>
      <w:r w:rsidR="00365FA1" w:rsidRPr="00365FA1">
        <w:rPr>
          <w:rFonts w:asciiTheme="majorHAnsi" w:hAnsiTheme="majorHAnsi" w:cstheme="majorHAnsi"/>
          <w:sz w:val="16"/>
          <w:szCs w:val="16"/>
          <w:lang w:val="en-US"/>
        </w:rPr>
        <w:t>functionality.</w:t>
      </w:r>
    </w:p>
    <w:p w:rsidR="00EF75BC" w:rsidRPr="00EF75BC" w:rsidRDefault="00CC767A" w:rsidP="00EF75BC">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00EF75BC" w:rsidRPr="00EF75BC">
        <w:rPr>
          <w:rFonts w:asciiTheme="majorHAnsi" w:hAnsiTheme="majorHAnsi" w:cstheme="majorHAnsi"/>
          <w:sz w:val="16"/>
          <w:szCs w:val="16"/>
        </w:rPr>
        <w:t>Source code translation</w:t>
      </w:r>
    </w:p>
    <w:p w:rsidR="00EF75BC" w:rsidRPr="00EF75BC" w:rsidRDefault="00CC767A" w:rsidP="00EF75BC">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00EF75BC" w:rsidRPr="00EF75BC">
        <w:rPr>
          <w:rFonts w:asciiTheme="majorHAnsi" w:hAnsiTheme="majorHAnsi" w:cstheme="majorHAnsi"/>
          <w:sz w:val="16"/>
          <w:szCs w:val="16"/>
        </w:rPr>
        <w:t>Reverse engineering</w:t>
      </w:r>
    </w:p>
    <w:p w:rsidR="00EF75BC" w:rsidRPr="00EF75BC" w:rsidRDefault="00CC767A" w:rsidP="00EF75BC">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00EF75BC" w:rsidRPr="00EF75BC">
        <w:rPr>
          <w:rFonts w:asciiTheme="majorHAnsi" w:hAnsiTheme="majorHAnsi" w:cstheme="majorHAnsi"/>
          <w:sz w:val="16"/>
          <w:szCs w:val="16"/>
        </w:rPr>
        <w:t>Program structure improvement</w:t>
      </w:r>
    </w:p>
    <w:p w:rsidR="00EF75BC" w:rsidRPr="00EF75BC" w:rsidRDefault="00CC767A" w:rsidP="00EF75BC">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00EF75BC" w:rsidRPr="00EF75BC">
        <w:rPr>
          <w:rFonts w:asciiTheme="majorHAnsi" w:hAnsiTheme="majorHAnsi" w:cstheme="majorHAnsi"/>
          <w:sz w:val="16"/>
          <w:szCs w:val="16"/>
        </w:rPr>
        <w:t>Program modularisation</w:t>
      </w:r>
    </w:p>
    <w:p w:rsidR="00EF75BC" w:rsidRPr="00EF75BC" w:rsidRDefault="00CC767A" w:rsidP="00EF75BC">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00EF75BC" w:rsidRPr="00EF75BC">
        <w:rPr>
          <w:rFonts w:asciiTheme="majorHAnsi" w:hAnsiTheme="majorHAnsi" w:cstheme="majorHAnsi"/>
          <w:sz w:val="16"/>
          <w:szCs w:val="16"/>
        </w:rPr>
        <w:t>Data reengineering</w:t>
      </w:r>
    </w:p>
    <w:p w:rsidR="004B24B4" w:rsidRPr="008D482A" w:rsidRDefault="004B24B4" w:rsidP="009913B0">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Refactoring</w:t>
      </w:r>
      <w:r w:rsidR="009913B0" w:rsidRPr="008D482A">
        <w:rPr>
          <w:rFonts w:asciiTheme="majorHAnsi" w:hAnsiTheme="majorHAnsi" w:cstheme="majorHAnsi"/>
          <w:b/>
          <w:sz w:val="16"/>
          <w:szCs w:val="16"/>
        </w:rPr>
        <w:t xml:space="preserve">: </w:t>
      </w:r>
      <w:r w:rsidRPr="008D482A">
        <w:rPr>
          <w:rFonts w:asciiTheme="majorHAnsi" w:hAnsiTheme="majorHAnsi" w:cstheme="majorHAnsi"/>
          <w:sz w:val="16"/>
          <w:szCs w:val="16"/>
        </w:rPr>
        <w:t>Improving program to slow down degradation.</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Bad smells in program code</w:t>
      </w:r>
    </w:p>
    <w:p w:rsidR="004B24B4" w:rsidRPr="008D482A" w:rsidRDefault="009913B0" w:rsidP="004B24B4">
      <w:pPr>
        <w:spacing w:after="0" w:line="240" w:lineRule="auto"/>
        <w:rPr>
          <w:rFonts w:asciiTheme="majorHAnsi" w:eastAsia="Times New Roman" w:hAnsiTheme="majorHAnsi" w:cstheme="majorHAnsi"/>
          <w:sz w:val="16"/>
          <w:szCs w:val="16"/>
        </w:rPr>
      </w:pPr>
      <w:r w:rsidRPr="008D482A">
        <w:rPr>
          <w:rFonts w:asciiTheme="majorHAnsi" w:eastAsia="Times New Roman" w:hAnsiTheme="majorHAnsi" w:cstheme="majorHAnsi"/>
          <w:sz w:val="16"/>
          <w:szCs w:val="16"/>
          <w:lang w:val="en-GB"/>
        </w:rPr>
        <w:t>-</w:t>
      </w:r>
      <w:r w:rsidR="004B24B4" w:rsidRPr="008D482A">
        <w:rPr>
          <w:rFonts w:asciiTheme="majorHAnsi" w:eastAsia="Times New Roman" w:hAnsiTheme="majorHAnsi" w:cstheme="majorHAnsi"/>
          <w:sz w:val="16"/>
          <w:szCs w:val="16"/>
          <w:lang w:val="en-GB"/>
        </w:rPr>
        <w:t>Duplicate code</w:t>
      </w:r>
    </w:p>
    <w:p w:rsidR="004B24B4" w:rsidRPr="008D482A" w:rsidRDefault="009913B0" w:rsidP="004B24B4">
      <w:pPr>
        <w:spacing w:after="0" w:line="240" w:lineRule="auto"/>
        <w:rPr>
          <w:rFonts w:asciiTheme="majorHAnsi" w:eastAsia="Times New Roman" w:hAnsiTheme="majorHAnsi" w:cstheme="majorHAnsi"/>
          <w:sz w:val="16"/>
          <w:szCs w:val="16"/>
        </w:rPr>
      </w:pPr>
      <w:r w:rsidRPr="008D482A">
        <w:rPr>
          <w:rFonts w:asciiTheme="majorHAnsi" w:eastAsia="Times New Roman" w:hAnsiTheme="majorHAnsi" w:cstheme="majorHAnsi"/>
          <w:sz w:val="16"/>
          <w:szCs w:val="16"/>
        </w:rPr>
        <w:t>-</w:t>
      </w:r>
      <w:r w:rsidR="004B24B4" w:rsidRPr="008D482A">
        <w:rPr>
          <w:rFonts w:asciiTheme="majorHAnsi" w:eastAsia="Times New Roman" w:hAnsiTheme="majorHAnsi" w:cstheme="majorHAnsi"/>
          <w:sz w:val="16"/>
          <w:szCs w:val="16"/>
        </w:rPr>
        <w:t>Long methods</w:t>
      </w:r>
    </w:p>
    <w:p w:rsidR="004B24B4" w:rsidRPr="008D482A" w:rsidRDefault="009913B0" w:rsidP="004B24B4">
      <w:pPr>
        <w:spacing w:after="0" w:line="240" w:lineRule="auto"/>
        <w:rPr>
          <w:rFonts w:asciiTheme="majorHAnsi" w:eastAsia="Times New Roman" w:hAnsiTheme="majorHAnsi" w:cstheme="majorHAnsi"/>
          <w:sz w:val="16"/>
          <w:szCs w:val="16"/>
        </w:rPr>
      </w:pPr>
      <w:r w:rsidRPr="008D482A">
        <w:rPr>
          <w:rFonts w:asciiTheme="majorHAnsi" w:eastAsia="Times New Roman" w:hAnsiTheme="majorHAnsi" w:cstheme="majorHAnsi"/>
          <w:sz w:val="16"/>
          <w:szCs w:val="16"/>
        </w:rPr>
        <w:t>-</w:t>
      </w:r>
      <w:r w:rsidR="004B24B4" w:rsidRPr="008D482A">
        <w:rPr>
          <w:rFonts w:asciiTheme="majorHAnsi" w:eastAsia="Times New Roman" w:hAnsiTheme="majorHAnsi" w:cstheme="majorHAnsi"/>
          <w:sz w:val="16"/>
          <w:szCs w:val="16"/>
        </w:rPr>
        <w:t>Data Clumping</w:t>
      </w:r>
    </w:p>
    <w:p w:rsidR="004B24B4" w:rsidRPr="008D482A" w:rsidRDefault="009913B0" w:rsidP="004B24B4">
      <w:pPr>
        <w:spacing w:after="0" w:line="240" w:lineRule="auto"/>
        <w:rPr>
          <w:rFonts w:asciiTheme="majorHAnsi" w:eastAsia="Times New Roman" w:hAnsiTheme="majorHAnsi" w:cstheme="majorHAnsi"/>
          <w:sz w:val="16"/>
          <w:szCs w:val="16"/>
        </w:rPr>
      </w:pPr>
      <w:r w:rsidRPr="008D482A">
        <w:rPr>
          <w:rFonts w:asciiTheme="majorHAnsi" w:eastAsia="Times New Roman" w:hAnsiTheme="majorHAnsi" w:cstheme="majorHAnsi"/>
          <w:sz w:val="16"/>
          <w:szCs w:val="16"/>
        </w:rPr>
        <w:t>-</w:t>
      </w:r>
      <w:r w:rsidR="004B24B4" w:rsidRPr="008D482A">
        <w:rPr>
          <w:rFonts w:asciiTheme="majorHAnsi" w:eastAsia="Times New Roman" w:hAnsiTheme="majorHAnsi" w:cstheme="majorHAnsi"/>
          <w:sz w:val="16"/>
          <w:szCs w:val="16"/>
        </w:rPr>
        <w:t>Speculative generality</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Most important aspect of many systems</w:t>
      </w:r>
    </w:p>
    <w:p w:rsidR="004B24B4" w:rsidRPr="008D482A" w:rsidRDefault="009913B0"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-Dependability</w:t>
      </w:r>
      <w:r w:rsidR="004B24B4" w:rsidRPr="008D482A">
        <w:rPr>
          <w:rFonts w:asciiTheme="majorHAnsi" w:hAnsiTheme="majorHAnsi" w:cstheme="majorHAnsi"/>
          <w:sz w:val="16"/>
          <w:szCs w:val="16"/>
        </w:rPr>
        <w:t xml:space="preserve"> of the system</w:t>
      </w:r>
    </w:p>
    <w:p w:rsidR="004B24B4" w:rsidRPr="008D482A" w:rsidRDefault="009913B0"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Dependable system</w:t>
      </w:r>
    </w:p>
    <w:p w:rsidR="004B24B4" w:rsidRPr="008D482A" w:rsidRDefault="009913B0"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Reliability</w:t>
      </w:r>
    </w:p>
    <w:p w:rsidR="004B24B4" w:rsidRPr="008D482A" w:rsidRDefault="009913B0"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Availability</w:t>
      </w:r>
    </w:p>
    <w:p w:rsidR="004B24B4" w:rsidRPr="008D482A" w:rsidRDefault="009913B0" w:rsidP="004B24B4">
      <w:pPr>
        <w:spacing w:after="0" w:line="240" w:lineRule="auto"/>
        <w:rPr>
          <w:rFonts w:asciiTheme="majorHAnsi" w:hAnsiTheme="majorHAnsi" w:cstheme="majorHAnsi"/>
          <w:b/>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Security</w:t>
      </w:r>
    </w:p>
    <w:p w:rsidR="004B24B4" w:rsidRPr="008D482A" w:rsidRDefault="004B24B4" w:rsidP="009913B0">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Hardware failure</w:t>
      </w:r>
      <w:r w:rsidR="009913B0" w:rsidRPr="008D482A">
        <w:rPr>
          <w:rFonts w:asciiTheme="majorHAnsi" w:hAnsiTheme="majorHAnsi" w:cstheme="majorHAnsi"/>
          <w:b/>
          <w:sz w:val="16"/>
          <w:szCs w:val="16"/>
        </w:rPr>
        <w:t xml:space="preserve"> </w:t>
      </w:r>
      <w:r w:rsidR="009913B0" w:rsidRPr="008D482A">
        <w:rPr>
          <w:rFonts w:asciiTheme="majorHAnsi" w:hAnsiTheme="majorHAnsi" w:cstheme="majorHAnsi"/>
          <w:sz w:val="16"/>
          <w:szCs w:val="16"/>
        </w:rPr>
        <w:t>caused</w:t>
      </w:r>
      <w:r w:rsidRPr="008D482A">
        <w:rPr>
          <w:rFonts w:asciiTheme="majorHAnsi" w:hAnsiTheme="majorHAnsi" w:cstheme="majorHAnsi"/>
          <w:sz w:val="16"/>
          <w:szCs w:val="16"/>
        </w:rPr>
        <w:t xml:space="preserve"> because of design and manufacturing errors or because components have reached the end of their natural life.</w:t>
      </w:r>
    </w:p>
    <w:p w:rsidR="004B24B4" w:rsidRPr="008D482A" w:rsidRDefault="004B24B4" w:rsidP="008F5963">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Software failure</w:t>
      </w:r>
      <w:r w:rsidR="009913B0" w:rsidRPr="008D482A">
        <w:rPr>
          <w:rFonts w:asciiTheme="majorHAnsi" w:hAnsiTheme="majorHAnsi" w:cstheme="majorHAnsi"/>
          <w:b/>
          <w:sz w:val="16"/>
          <w:szCs w:val="16"/>
        </w:rPr>
        <w:t xml:space="preserve">s </w:t>
      </w:r>
      <w:r w:rsidRPr="008D482A">
        <w:rPr>
          <w:rFonts w:asciiTheme="majorHAnsi" w:hAnsiTheme="majorHAnsi" w:cstheme="majorHAnsi"/>
          <w:sz w:val="16"/>
          <w:szCs w:val="16"/>
        </w:rPr>
        <w:t>due to errors in its specification, design or implementation.</w:t>
      </w:r>
    </w:p>
    <w:p w:rsidR="004B24B4" w:rsidRPr="008D482A" w:rsidRDefault="004B24B4" w:rsidP="008F5963">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Operational failure</w:t>
      </w:r>
      <w:r w:rsidR="008F596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 xml:space="preserve">Human operators make mistakes. Now perhaps the largest single </w:t>
      </w:r>
      <w:r w:rsidRPr="008D482A">
        <w:rPr>
          <w:rFonts w:asciiTheme="majorHAnsi" w:hAnsiTheme="majorHAnsi" w:cstheme="majorHAnsi"/>
          <w:sz w:val="16"/>
          <w:szCs w:val="16"/>
        </w:rPr>
        <w:lastRenderedPageBreak/>
        <w:t>cause of system failures in socio-technical systems.</w:t>
      </w:r>
    </w:p>
    <w:p w:rsidR="004B24B4" w:rsidRPr="008D482A" w:rsidRDefault="004B24B4"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Redundancy</w:t>
      </w:r>
      <w:r w:rsidR="008F596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the inclusion of spare capacity in a system that can be used in the event of failure of part of the system.</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Diversity</w:t>
      </w:r>
      <w:r w:rsidR="008F5963" w:rsidRPr="008D482A">
        <w:rPr>
          <w:rFonts w:asciiTheme="majorHAnsi" w:hAnsiTheme="majorHAnsi" w:cstheme="majorHAnsi"/>
          <w:b/>
          <w:sz w:val="16"/>
          <w:szCs w:val="16"/>
        </w:rPr>
        <w:t xml:space="preserve">: </w:t>
      </w:r>
      <w:r w:rsidRPr="008D482A">
        <w:rPr>
          <w:rFonts w:asciiTheme="majorHAnsi" w:hAnsiTheme="majorHAnsi" w:cstheme="majorHAnsi"/>
          <w:sz w:val="16"/>
          <w:szCs w:val="16"/>
        </w:rPr>
        <w:t>the use of different types of redundant component so that the probability of a common failure that affects all redundant components is reduced.</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Dependability costs</w:t>
      </w:r>
      <w:r w:rsidR="008F5963" w:rsidRPr="008D482A">
        <w:rPr>
          <w:rFonts w:asciiTheme="majorHAnsi" w:hAnsiTheme="majorHAnsi" w:cstheme="majorHAnsi"/>
          <w:b/>
          <w:sz w:val="16"/>
          <w:szCs w:val="16"/>
        </w:rPr>
        <w:t xml:space="preserve"> </w:t>
      </w:r>
      <w:r w:rsidR="008F5963" w:rsidRPr="008D482A">
        <w:rPr>
          <w:rFonts w:asciiTheme="majorHAnsi" w:hAnsiTheme="majorHAnsi" w:cstheme="majorHAnsi"/>
          <w:sz w:val="16"/>
          <w:szCs w:val="16"/>
        </w:rPr>
        <w:t xml:space="preserve">Increase exponentially with </w:t>
      </w:r>
      <w:r w:rsidRPr="008D482A">
        <w:rPr>
          <w:rFonts w:asciiTheme="majorHAnsi" w:hAnsiTheme="majorHAnsi" w:cstheme="majorHAnsi"/>
          <w:sz w:val="16"/>
          <w:szCs w:val="16"/>
        </w:rPr>
        <w:t>dependability requirement</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Holistic system design</w:t>
      </w:r>
      <w:r w:rsidR="008F5963" w:rsidRPr="008D482A">
        <w:rPr>
          <w:rFonts w:asciiTheme="majorHAnsi" w:hAnsiTheme="majorHAnsi" w:cstheme="majorHAnsi"/>
          <w:b/>
          <w:sz w:val="16"/>
          <w:szCs w:val="16"/>
        </w:rPr>
        <w:t xml:space="preserve"> </w:t>
      </w:r>
      <w:r w:rsidR="008F5963" w:rsidRPr="008D482A">
        <w:rPr>
          <w:rFonts w:asciiTheme="majorHAnsi" w:hAnsiTheme="majorHAnsi" w:cstheme="majorHAnsi"/>
          <w:sz w:val="16"/>
          <w:szCs w:val="16"/>
        </w:rPr>
        <w:t xml:space="preserve">caters for </w:t>
      </w:r>
      <w:r w:rsidRPr="008D482A">
        <w:rPr>
          <w:rFonts w:asciiTheme="majorHAnsi" w:hAnsiTheme="majorHAnsi" w:cstheme="majorHAnsi"/>
          <w:sz w:val="16"/>
          <w:szCs w:val="16"/>
        </w:rPr>
        <w:t>Interaction between all components and layers in a system</w:t>
      </w:r>
    </w:p>
    <w:p w:rsidR="004B24B4" w:rsidRPr="008D482A" w:rsidRDefault="008F5963"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Dependable</w:t>
      </w:r>
      <w:r w:rsidR="004B24B4" w:rsidRPr="008D482A">
        <w:rPr>
          <w:rFonts w:asciiTheme="majorHAnsi" w:hAnsiTheme="majorHAnsi" w:cstheme="majorHAnsi"/>
          <w:b/>
          <w:sz w:val="16"/>
          <w:szCs w:val="16"/>
        </w:rPr>
        <w:t xml:space="preserve"> process</w:t>
      </w:r>
      <w:r w:rsidRPr="008D482A">
        <w:rPr>
          <w:rFonts w:asciiTheme="majorHAnsi" w:hAnsiTheme="majorHAnsi" w:cstheme="majorHAnsi"/>
          <w:b/>
          <w:sz w:val="16"/>
          <w:szCs w:val="16"/>
        </w:rPr>
        <w:t xml:space="preserve"> is </w:t>
      </w:r>
      <w:r w:rsidR="004B24B4" w:rsidRPr="008D482A">
        <w:rPr>
          <w:rFonts w:asciiTheme="majorHAnsi" w:hAnsiTheme="majorHAnsi" w:cstheme="majorHAnsi"/>
          <w:b/>
          <w:sz w:val="16"/>
          <w:szCs w:val="16"/>
        </w:rPr>
        <w:t>Explicitly defined</w:t>
      </w:r>
    </w:p>
    <w:p w:rsidR="004B24B4"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Repeatable</w:t>
      </w:r>
    </w:p>
    <w:p w:rsidR="00655A32" w:rsidRDefault="00655A32" w:rsidP="004B24B4">
      <w:pPr>
        <w:pStyle w:val="ListNumber"/>
        <w:spacing w:before="0" w:after="0"/>
        <w:ind w:left="0" w:firstLine="0"/>
        <w:rPr>
          <w:rFonts w:asciiTheme="majorHAnsi" w:hAnsiTheme="majorHAnsi" w:cstheme="majorHAnsi"/>
          <w:sz w:val="16"/>
          <w:szCs w:val="16"/>
        </w:rPr>
      </w:pPr>
      <w:r>
        <w:rPr>
          <w:rFonts w:asciiTheme="majorHAnsi" w:hAnsiTheme="majorHAnsi" w:cstheme="majorHAnsi"/>
          <w:b/>
          <w:sz w:val="16"/>
          <w:szCs w:val="16"/>
        </w:rPr>
        <w:t>-</w:t>
      </w:r>
      <w:r>
        <w:rPr>
          <w:rFonts w:asciiTheme="majorHAnsi" w:hAnsiTheme="majorHAnsi" w:cstheme="majorHAnsi"/>
          <w:sz w:val="16"/>
          <w:szCs w:val="16"/>
        </w:rPr>
        <w:t>Auditable(Modifiable and understood by all participants)</w:t>
      </w:r>
    </w:p>
    <w:p w:rsidR="00655A32" w:rsidRDefault="00655A32" w:rsidP="004B24B4">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-Diverse</w:t>
      </w:r>
    </w:p>
    <w:p w:rsidR="00655A32" w:rsidRDefault="00655A32" w:rsidP="004B24B4">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-Documented(Defined and followed)</w:t>
      </w:r>
    </w:p>
    <w:p w:rsidR="00655A32" w:rsidRDefault="00655A32" w:rsidP="004B24B4">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-Robust(Recover from failures)</w:t>
      </w:r>
    </w:p>
    <w:p w:rsidR="00655A32" w:rsidRPr="00655A32" w:rsidRDefault="00655A32" w:rsidP="004B24B4">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-Standardized(Applicable across multiple systems)</w:t>
      </w:r>
    </w:p>
    <w:p w:rsidR="004B24B4" w:rsidRDefault="004B24B4" w:rsidP="00A67208">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Formal methods</w:t>
      </w:r>
      <w:r w:rsidR="008F5963" w:rsidRPr="008D482A">
        <w:rPr>
          <w:rFonts w:asciiTheme="majorHAnsi" w:hAnsiTheme="majorHAnsi" w:cstheme="majorHAnsi"/>
          <w:b/>
          <w:sz w:val="16"/>
          <w:szCs w:val="16"/>
        </w:rPr>
        <w:t>:</w:t>
      </w:r>
      <w:r w:rsidR="008F5963" w:rsidRPr="008D482A">
        <w:rPr>
          <w:rFonts w:asciiTheme="majorHAnsi" w:hAnsiTheme="majorHAnsi" w:cstheme="majorHAnsi"/>
          <w:sz w:val="16"/>
          <w:szCs w:val="16"/>
        </w:rPr>
        <w:t xml:space="preserve"> </w:t>
      </w:r>
      <w:r w:rsidRPr="008D482A">
        <w:rPr>
          <w:rFonts w:asciiTheme="majorHAnsi" w:hAnsiTheme="majorHAnsi" w:cstheme="majorHAnsi"/>
          <w:sz w:val="16"/>
          <w:szCs w:val="16"/>
        </w:rPr>
        <w:t>Approaches to software development based on mathematical representation and analysis</w:t>
      </w:r>
      <w:r w:rsidR="00FD78BC">
        <w:rPr>
          <w:rFonts w:asciiTheme="majorHAnsi" w:hAnsiTheme="majorHAnsi" w:cstheme="majorHAnsi"/>
          <w:sz w:val="16"/>
          <w:szCs w:val="16"/>
        </w:rPr>
        <w:t>. Formal approaches are:</w:t>
      </w:r>
    </w:p>
    <w:p w:rsidR="00FD78BC" w:rsidRPr="00FD78BC" w:rsidRDefault="00FD78BC" w:rsidP="00FD78BC">
      <w:pPr>
        <w:pStyle w:val="ListNumber"/>
        <w:spacing w:before="0" w:after="0"/>
        <w:ind w:left="0" w:firstLine="0"/>
        <w:rPr>
          <w:rFonts w:asciiTheme="majorHAnsi" w:hAnsiTheme="majorHAnsi" w:cstheme="majorHAnsi"/>
          <w:sz w:val="16"/>
          <w:szCs w:val="16"/>
        </w:rPr>
      </w:pPr>
      <w:r w:rsidRPr="00FD78BC">
        <w:rPr>
          <w:rFonts w:asciiTheme="majorHAnsi" w:hAnsiTheme="majorHAnsi" w:cstheme="majorHAnsi"/>
          <w:b/>
          <w:sz w:val="16"/>
          <w:szCs w:val="16"/>
        </w:rPr>
        <w:t xml:space="preserve">Verification-based approaches: </w:t>
      </w:r>
      <w:r w:rsidRPr="00FD78BC">
        <w:rPr>
          <w:rFonts w:asciiTheme="majorHAnsi" w:hAnsiTheme="majorHAnsi" w:cstheme="majorHAnsi"/>
          <w:sz w:val="16"/>
          <w:szCs w:val="16"/>
        </w:rPr>
        <w:t>Different representations of a software system such as a specification and a program implementing that specification are proved to be equivalent. This demonstrates the absence of implementation errors.</w:t>
      </w:r>
    </w:p>
    <w:p w:rsidR="00FD78BC" w:rsidRDefault="00FD78BC" w:rsidP="00A67208">
      <w:pPr>
        <w:pStyle w:val="ListNumber"/>
        <w:spacing w:before="0" w:after="0"/>
        <w:ind w:left="0" w:firstLine="0"/>
        <w:rPr>
          <w:rFonts w:asciiTheme="majorHAnsi" w:hAnsiTheme="majorHAnsi" w:cstheme="majorHAnsi"/>
          <w:sz w:val="16"/>
          <w:szCs w:val="16"/>
        </w:rPr>
      </w:pPr>
      <w:r w:rsidRPr="00FD78BC">
        <w:rPr>
          <w:rFonts w:asciiTheme="majorHAnsi" w:hAnsiTheme="majorHAnsi" w:cstheme="majorHAnsi"/>
          <w:b/>
          <w:sz w:val="16"/>
          <w:szCs w:val="16"/>
        </w:rPr>
        <w:t xml:space="preserve">Refinement-based approaches: </w:t>
      </w:r>
      <w:r w:rsidRPr="00FD78BC">
        <w:rPr>
          <w:rFonts w:asciiTheme="majorHAnsi" w:hAnsiTheme="majorHAnsi" w:cstheme="majorHAnsi"/>
          <w:sz w:val="16"/>
          <w:szCs w:val="16"/>
        </w:rPr>
        <w:t>A representation of a system is systematically transformed into another, lower-level representation e.g. a specification is transformed automatically into an implementation. This means that, if the transformation is correct, the representations are equivalent.</w:t>
      </w:r>
    </w:p>
    <w:p w:rsidR="002E2A9A" w:rsidRPr="002E2A9A" w:rsidRDefault="002E2A9A" w:rsidP="00A67208">
      <w:pPr>
        <w:pStyle w:val="ListNumber"/>
        <w:spacing w:before="0" w:after="0"/>
        <w:ind w:left="0" w:firstLine="0"/>
        <w:rPr>
          <w:rFonts w:asciiTheme="majorHAnsi" w:hAnsiTheme="majorHAnsi" w:cstheme="majorHAnsi"/>
          <w:b/>
          <w:sz w:val="16"/>
          <w:szCs w:val="16"/>
        </w:rPr>
      </w:pPr>
      <w:r w:rsidRPr="002E2A9A">
        <w:rPr>
          <w:rFonts w:asciiTheme="majorHAnsi" w:hAnsiTheme="majorHAnsi" w:cstheme="majorHAnsi"/>
          <w:b/>
          <w:sz w:val="16"/>
          <w:szCs w:val="16"/>
        </w:rPr>
        <w:t>Issues with Formal Methods</w:t>
      </w:r>
    </w:p>
    <w:p w:rsidR="002E2A9A" w:rsidRPr="002E2A9A" w:rsidRDefault="002E2A9A" w:rsidP="002E2A9A">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Pr="002E2A9A">
        <w:rPr>
          <w:rFonts w:asciiTheme="majorHAnsi" w:hAnsiTheme="majorHAnsi" w:cstheme="majorHAnsi"/>
          <w:sz w:val="16"/>
          <w:szCs w:val="16"/>
        </w:rPr>
        <w:t>Problem owners cannot understand a formal specification and so cannot assess if it is an accurate representation of their requirements.</w:t>
      </w:r>
    </w:p>
    <w:p w:rsidR="002E2A9A" w:rsidRPr="002E2A9A" w:rsidRDefault="002E2A9A" w:rsidP="002E2A9A">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Pr="002E2A9A">
        <w:rPr>
          <w:rFonts w:asciiTheme="majorHAnsi" w:hAnsiTheme="majorHAnsi" w:cstheme="majorHAnsi"/>
          <w:sz w:val="16"/>
          <w:szCs w:val="16"/>
        </w:rPr>
        <w:t>It is easy to assess the costs of developing a formal specification but harder to assess the benefits. Managers may therefore be unwilling to invest in formal methods.</w:t>
      </w:r>
    </w:p>
    <w:p w:rsidR="002E2A9A" w:rsidRPr="002E2A9A" w:rsidRDefault="002E2A9A" w:rsidP="002E2A9A">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Pr="002E2A9A">
        <w:rPr>
          <w:rFonts w:asciiTheme="majorHAnsi" w:hAnsiTheme="majorHAnsi" w:cstheme="majorHAnsi"/>
          <w:sz w:val="16"/>
          <w:szCs w:val="16"/>
        </w:rPr>
        <w:t xml:space="preserve">Software engineers </w:t>
      </w:r>
      <w:r w:rsidR="005E7877" w:rsidRPr="002E2A9A">
        <w:rPr>
          <w:rFonts w:asciiTheme="majorHAnsi" w:hAnsiTheme="majorHAnsi" w:cstheme="majorHAnsi"/>
          <w:sz w:val="16"/>
          <w:szCs w:val="16"/>
        </w:rPr>
        <w:t>are unfamiliar</w:t>
      </w:r>
      <w:r w:rsidRPr="002E2A9A">
        <w:rPr>
          <w:rFonts w:asciiTheme="majorHAnsi" w:hAnsiTheme="majorHAnsi" w:cstheme="majorHAnsi"/>
          <w:sz w:val="16"/>
          <w:szCs w:val="16"/>
        </w:rPr>
        <w:t xml:space="preserve"> with this approach and are therefore reluctant to propose the use of FM.</w:t>
      </w:r>
    </w:p>
    <w:p w:rsidR="002E2A9A" w:rsidRPr="002E2A9A" w:rsidRDefault="002E2A9A" w:rsidP="002E2A9A">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rPr>
        <w:t>-</w:t>
      </w:r>
      <w:r w:rsidRPr="002E2A9A">
        <w:rPr>
          <w:rFonts w:asciiTheme="majorHAnsi" w:hAnsiTheme="majorHAnsi" w:cstheme="majorHAnsi"/>
          <w:sz w:val="16"/>
          <w:szCs w:val="16"/>
        </w:rPr>
        <w:t>Formal methods are still hard to scale up to large systems.</w:t>
      </w:r>
    </w:p>
    <w:p w:rsidR="002E2A9A" w:rsidRPr="002E2A9A" w:rsidRDefault="002E2A9A" w:rsidP="00A67208">
      <w:pPr>
        <w:pStyle w:val="ListNumber"/>
        <w:spacing w:before="0" w:after="0"/>
        <w:ind w:left="0" w:firstLine="0"/>
        <w:rPr>
          <w:rFonts w:asciiTheme="majorHAnsi" w:hAnsiTheme="majorHAnsi" w:cstheme="majorHAnsi"/>
          <w:sz w:val="16"/>
          <w:szCs w:val="16"/>
        </w:rPr>
      </w:pPr>
      <w:r>
        <w:rPr>
          <w:rFonts w:asciiTheme="majorHAnsi" w:hAnsiTheme="majorHAnsi" w:cstheme="majorHAnsi"/>
          <w:sz w:val="16"/>
          <w:szCs w:val="16"/>
          <w:lang w:val="en-US"/>
        </w:rPr>
        <w:t>-</w:t>
      </w:r>
      <w:r w:rsidRPr="002E2A9A">
        <w:rPr>
          <w:rFonts w:asciiTheme="majorHAnsi" w:hAnsiTheme="majorHAnsi" w:cstheme="majorHAnsi"/>
          <w:sz w:val="16"/>
          <w:szCs w:val="16"/>
          <w:lang w:val="en-US"/>
        </w:rPr>
        <w:t>Formal specification is not really compatible with agile development methods.</w:t>
      </w:r>
    </w:p>
    <w:p w:rsidR="004B24B4" w:rsidRPr="008D482A" w:rsidRDefault="004B24B4" w:rsidP="004D6EE7">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Application security</w:t>
      </w:r>
      <w:r w:rsidR="004D6EE7" w:rsidRPr="008D482A">
        <w:rPr>
          <w:rFonts w:asciiTheme="majorHAnsi" w:hAnsiTheme="majorHAnsi" w:cstheme="majorHAnsi"/>
          <w:sz w:val="16"/>
          <w:szCs w:val="16"/>
        </w:rPr>
        <w:t xml:space="preserve"> </w:t>
      </w:r>
      <w:r w:rsidRPr="008D482A">
        <w:rPr>
          <w:rFonts w:asciiTheme="majorHAnsi" w:hAnsiTheme="majorHAnsi" w:cstheme="majorHAnsi"/>
          <w:sz w:val="16"/>
          <w:szCs w:val="16"/>
        </w:rPr>
        <w:t>the application is designed to resist attacks</w:t>
      </w:r>
    </w:p>
    <w:p w:rsidR="004B24B4" w:rsidRDefault="004B24B4"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Infrastructure security</w:t>
      </w:r>
      <w:r w:rsidR="004D6EE7" w:rsidRPr="008D482A">
        <w:rPr>
          <w:rFonts w:asciiTheme="majorHAnsi" w:hAnsiTheme="majorHAnsi" w:cstheme="majorHAnsi"/>
          <w:b/>
          <w:sz w:val="16"/>
          <w:szCs w:val="16"/>
        </w:rPr>
        <w:t xml:space="preserve"> </w:t>
      </w:r>
      <w:r w:rsidRPr="008D482A">
        <w:rPr>
          <w:rFonts w:asciiTheme="majorHAnsi" w:hAnsiTheme="majorHAnsi" w:cstheme="majorHAnsi"/>
          <w:sz w:val="16"/>
          <w:szCs w:val="16"/>
        </w:rPr>
        <w:t>the software is configured to resist attacks</w:t>
      </w:r>
    </w:p>
    <w:p w:rsidR="004B24B4" w:rsidRPr="00162B01" w:rsidRDefault="00D131B0" w:rsidP="00162B01">
      <w:pPr>
        <w:pStyle w:val="ListNumber"/>
        <w:tabs>
          <w:tab w:val="clear" w:pos="567"/>
          <w:tab w:val="left" w:pos="540"/>
        </w:tabs>
        <w:spacing w:before="0" w:after="0"/>
        <w:ind w:left="0" w:firstLine="0"/>
        <w:rPr>
          <w:rFonts w:asciiTheme="majorHAnsi" w:hAnsiTheme="majorHAnsi" w:cstheme="majorHAnsi"/>
          <w:sz w:val="16"/>
          <w:szCs w:val="16"/>
        </w:rPr>
      </w:pPr>
      <w:r w:rsidRPr="00162B01">
        <w:rPr>
          <w:rFonts w:asciiTheme="majorHAnsi" w:hAnsiTheme="majorHAnsi" w:cstheme="majorHAnsi"/>
          <w:b/>
          <w:sz w:val="16"/>
          <w:szCs w:val="16"/>
          <w:lang w:val="en-US"/>
        </w:rPr>
        <w:t>Operational security</w:t>
      </w:r>
      <w:r w:rsidRPr="00162B01">
        <w:rPr>
          <w:rFonts w:asciiTheme="majorHAnsi" w:hAnsiTheme="majorHAnsi" w:cstheme="majorHAnsi"/>
          <w:sz w:val="16"/>
          <w:szCs w:val="16"/>
          <w:lang w:val="en-US"/>
        </w:rPr>
        <w:t>, which is concerned with the secure operation and use of the organization’s systems.</w:t>
      </w:r>
    </w:p>
    <w:p w:rsidR="004B24B4" w:rsidRPr="00162B01" w:rsidRDefault="004B24B4" w:rsidP="004B24B4">
      <w:pPr>
        <w:pStyle w:val="ListNumber"/>
        <w:spacing w:before="0" w:after="0"/>
        <w:ind w:left="0" w:firstLine="0"/>
        <w:rPr>
          <w:rFonts w:asciiTheme="majorHAnsi" w:hAnsiTheme="majorHAnsi" w:cstheme="majorHAnsi"/>
          <w:b/>
          <w:sz w:val="16"/>
          <w:szCs w:val="16"/>
        </w:rPr>
      </w:pPr>
      <w:r w:rsidRPr="00162B01">
        <w:rPr>
          <w:rFonts w:asciiTheme="majorHAnsi" w:hAnsiTheme="majorHAnsi" w:cstheme="majorHAnsi"/>
          <w:b/>
          <w:sz w:val="16"/>
          <w:szCs w:val="16"/>
        </w:rPr>
        <w:t>controls to enhance system security</w:t>
      </w:r>
    </w:p>
    <w:p w:rsidR="004B24B4" w:rsidRPr="008D482A" w:rsidRDefault="007F2A6D" w:rsidP="004B24B4">
      <w:pPr>
        <w:spacing w:after="0" w:line="240" w:lineRule="auto"/>
        <w:rPr>
          <w:rFonts w:asciiTheme="majorHAnsi" w:hAnsiTheme="majorHAnsi" w:cstheme="majorHAnsi"/>
          <w:sz w:val="16"/>
          <w:szCs w:val="16"/>
        </w:rPr>
      </w:pPr>
      <w:r w:rsidRPr="00162B01">
        <w:rPr>
          <w:rFonts w:asciiTheme="majorHAnsi" w:hAnsiTheme="majorHAnsi" w:cstheme="majorHAnsi"/>
          <w:b/>
          <w:sz w:val="16"/>
          <w:szCs w:val="16"/>
        </w:rPr>
        <w:t>-</w:t>
      </w:r>
      <w:r w:rsidR="004B24B4" w:rsidRPr="008D482A">
        <w:rPr>
          <w:rFonts w:asciiTheme="majorHAnsi" w:hAnsiTheme="majorHAnsi" w:cstheme="majorHAnsi"/>
          <w:sz w:val="16"/>
          <w:szCs w:val="16"/>
        </w:rPr>
        <w:t>Vulnerability avoidance</w:t>
      </w:r>
    </w:p>
    <w:p w:rsidR="004B24B4" w:rsidRPr="008D482A"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Attack detection and neutralization</w:t>
      </w:r>
    </w:p>
    <w:p w:rsidR="004B24B4" w:rsidRPr="008D482A"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Exposure limitation and recovery</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Stages of preliminary risk assessment</w:t>
      </w:r>
    </w:p>
    <w:p w:rsidR="003F7A6C"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3F7A6C">
        <w:rPr>
          <w:rFonts w:asciiTheme="majorHAnsi" w:hAnsiTheme="majorHAnsi" w:cstheme="majorHAnsi"/>
          <w:sz w:val="16"/>
          <w:szCs w:val="16"/>
        </w:rPr>
        <w:t>Asset identification</w:t>
      </w:r>
    </w:p>
    <w:p w:rsidR="007F2A6D" w:rsidRPr="008D482A" w:rsidRDefault="003F7A6C"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w:t>
      </w:r>
      <w:r w:rsidR="007F2A6D" w:rsidRPr="008D482A">
        <w:rPr>
          <w:rFonts w:asciiTheme="majorHAnsi" w:hAnsiTheme="majorHAnsi" w:cstheme="majorHAnsi"/>
          <w:sz w:val="16"/>
          <w:szCs w:val="16"/>
        </w:rPr>
        <w:t>Asset value assessment</w:t>
      </w:r>
    </w:p>
    <w:p w:rsidR="004B24B4" w:rsidRPr="008D482A"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Exposure assessment</w:t>
      </w:r>
    </w:p>
    <w:p w:rsidR="007F2A6D" w:rsidRPr="008D482A"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Threat identification</w:t>
      </w:r>
    </w:p>
    <w:p w:rsidR="004B24B4" w:rsidRPr="008D482A"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Attack assessment</w:t>
      </w:r>
    </w:p>
    <w:p w:rsidR="004B24B4" w:rsidRPr="008D482A" w:rsidRDefault="007F2A6D"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Control identification</w:t>
      </w:r>
    </w:p>
    <w:p w:rsidR="005E7877" w:rsidRPr="005E7877" w:rsidRDefault="007F2A6D" w:rsidP="005E7877">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Security requirements definition</w:t>
      </w:r>
    </w:p>
    <w:p w:rsidR="004B24B4" w:rsidRPr="008D482A" w:rsidRDefault="004B24B4" w:rsidP="004B24B4">
      <w:pPr>
        <w:pStyle w:val="ListNumber"/>
        <w:spacing w:before="0" w:after="0"/>
        <w:ind w:left="0" w:firstLine="0"/>
        <w:rPr>
          <w:rFonts w:asciiTheme="majorHAnsi" w:hAnsiTheme="majorHAnsi" w:cstheme="majorHAnsi"/>
          <w:b/>
          <w:sz w:val="16"/>
          <w:szCs w:val="16"/>
          <w:u w:val="single"/>
        </w:rPr>
      </w:pPr>
      <w:r w:rsidRPr="008D482A">
        <w:rPr>
          <w:rFonts w:asciiTheme="majorHAnsi" w:hAnsiTheme="majorHAnsi" w:cstheme="majorHAnsi"/>
          <w:b/>
          <w:sz w:val="16"/>
          <w:szCs w:val="16"/>
          <w:u w:val="single"/>
        </w:rPr>
        <w:t>Design guidelines for secure systems engineering</w:t>
      </w:r>
    </w:p>
    <w:p w:rsidR="004B24B4" w:rsidRPr="008D482A" w:rsidRDefault="00462FF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 xml:space="preserve">Base security decisions on an explicit </w:t>
      </w:r>
      <w:r w:rsidR="00677030">
        <w:rPr>
          <w:rFonts w:asciiTheme="majorHAnsi" w:hAnsiTheme="majorHAnsi" w:cstheme="majorHAnsi"/>
          <w:sz w:val="16"/>
          <w:szCs w:val="16"/>
        </w:rPr>
        <w:t>security policy applied to all systems</w:t>
      </w:r>
    </w:p>
    <w:p w:rsidR="004B24B4" w:rsidRDefault="00462FF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Avoid a single point of failure.</w:t>
      </w:r>
      <w:r w:rsidR="00677030">
        <w:rPr>
          <w:rFonts w:asciiTheme="majorHAnsi" w:hAnsiTheme="majorHAnsi" w:cstheme="majorHAnsi"/>
          <w:sz w:val="16"/>
          <w:szCs w:val="16"/>
        </w:rPr>
        <w:t xml:space="preserve"> – Distributed systems</w:t>
      </w:r>
    </w:p>
    <w:p w:rsidR="00677030" w:rsidRPr="008D482A" w:rsidRDefault="00677030"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-Fail securely- Encrypt or protect sensitive information incase system fails</w:t>
      </w:r>
    </w:p>
    <w:p w:rsidR="004B24B4" w:rsidRPr="008D482A" w:rsidRDefault="00462FF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Use redundancy and diversity to reduce risk.</w:t>
      </w:r>
      <w:r w:rsidR="00864A52">
        <w:rPr>
          <w:rFonts w:asciiTheme="majorHAnsi" w:hAnsiTheme="majorHAnsi" w:cstheme="majorHAnsi"/>
          <w:sz w:val="16"/>
          <w:szCs w:val="16"/>
        </w:rPr>
        <w:t>- Backup and distributed data servers</w:t>
      </w:r>
    </w:p>
    <w:p w:rsidR="004B24B4" w:rsidRDefault="00462FF2" w:rsidP="004B24B4">
      <w:pPr>
        <w:spacing w:after="0" w:line="240" w:lineRule="auto"/>
        <w:rPr>
          <w:rFonts w:asciiTheme="majorHAnsi" w:hAnsiTheme="majorHAnsi" w:cstheme="majorHAnsi"/>
          <w:sz w:val="16"/>
          <w:szCs w:val="16"/>
        </w:rPr>
      </w:pPr>
      <w:r w:rsidRPr="008D482A">
        <w:rPr>
          <w:rFonts w:asciiTheme="majorHAnsi" w:hAnsiTheme="majorHAnsi" w:cstheme="majorHAnsi"/>
          <w:sz w:val="16"/>
          <w:szCs w:val="16"/>
        </w:rPr>
        <w:t>-</w:t>
      </w:r>
      <w:r w:rsidR="004B24B4" w:rsidRPr="008D482A">
        <w:rPr>
          <w:rFonts w:asciiTheme="majorHAnsi" w:hAnsiTheme="majorHAnsi" w:cstheme="majorHAnsi"/>
          <w:sz w:val="16"/>
          <w:szCs w:val="16"/>
        </w:rPr>
        <w:t>Validate all inputs</w:t>
      </w:r>
    </w:p>
    <w:p w:rsidR="00864A52" w:rsidRDefault="00864A52"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-log user actions</w:t>
      </w:r>
    </w:p>
    <w:p w:rsidR="00864A52" w:rsidRDefault="00864A52"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-Balance security and usability</w:t>
      </w:r>
    </w:p>
    <w:p w:rsidR="00864A52" w:rsidRDefault="00864A52"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-Modularize system so that each module is independent</w:t>
      </w:r>
    </w:p>
    <w:p w:rsidR="00864A52" w:rsidRDefault="00864A52" w:rsidP="004B24B4">
      <w:pPr>
        <w:spacing w:after="0" w:line="240" w:lineRule="auto"/>
        <w:rPr>
          <w:rFonts w:asciiTheme="majorHAnsi" w:hAnsiTheme="majorHAnsi" w:cstheme="majorHAnsi"/>
          <w:sz w:val="16"/>
          <w:szCs w:val="16"/>
        </w:rPr>
      </w:pPr>
      <w:r>
        <w:rPr>
          <w:rFonts w:asciiTheme="majorHAnsi" w:hAnsiTheme="majorHAnsi" w:cstheme="majorHAnsi"/>
          <w:sz w:val="16"/>
          <w:szCs w:val="16"/>
        </w:rPr>
        <w:t>-Design to avoid deployment problems</w:t>
      </w:r>
    </w:p>
    <w:p w:rsidR="00864A52" w:rsidRPr="008D482A" w:rsidRDefault="00864A52" w:rsidP="004B24B4">
      <w:pPr>
        <w:spacing w:after="0" w:line="240" w:lineRule="auto"/>
        <w:rPr>
          <w:rFonts w:asciiTheme="majorHAnsi" w:hAnsiTheme="majorHAnsi" w:cstheme="majorHAnsi"/>
          <w:b/>
          <w:sz w:val="16"/>
          <w:szCs w:val="16"/>
        </w:rPr>
      </w:pPr>
      <w:r>
        <w:rPr>
          <w:rFonts w:asciiTheme="majorHAnsi" w:hAnsiTheme="majorHAnsi" w:cstheme="majorHAnsi"/>
          <w:sz w:val="16"/>
          <w:szCs w:val="16"/>
        </w:rPr>
        <w:t>-Design to be recoverable</w:t>
      </w:r>
    </w:p>
    <w:p w:rsidR="004B24B4" w:rsidRPr="008D482A" w:rsidRDefault="004B24B4" w:rsidP="008D482A">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Experience-based testing,</w:t>
      </w:r>
      <w:r w:rsidR="008D482A" w:rsidRPr="008D482A">
        <w:rPr>
          <w:rFonts w:asciiTheme="majorHAnsi" w:hAnsiTheme="majorHAnsi" w:cstheme="majorHAnsi"/>
          <w:b/>
          <w:sz w:val="16"/>
          <w:szCs w:val="16"/>
        </w:rPr>
        <w:t xml:space="preserve"> </w:t>
      </w:r>
      <w:r w:rsidR="008D482A" w:rsidRPr="008D482A">
        <w:rPr>
          <w:rFonts w:asciiTheme="majorHAnsi" w:hAnsiTheme="majorHAnsi" w:cstheme="majorHAnsi"/>
          <w:sz w:val="16"/>
          <w:szCs w:val="16"/>
        </w:rPr>
        <w:t xml:space="preserve">test </w:t>
      </w:r>
      <w:r w:rsidRPr="008D482A">
        <w:rPr>
          <w:rFonts w:asciiTheme="majorHAnsi" w:hAnsiTheme="majorHAnsi" w:cstheme="majorHAnsi"/>
          <w:sz w:val="16"/>
          <w:szCs w:val="16"/>
        </w:rPr>
        <w:t xml:space="preserve">where the system is </w:t>
      </w:r>
      <w:r w:rsidR="00864A52" w:rsidRPr="008D482A">
        <w:rPr>
          <w:rFonts w:asciiTheme="majorHAnsi" w:hAnsiTheme="majorHAnsi" w:cstheme="majorHAnsi"/>
          <w:sz w:val="16"/>
          <w:szCs w:val="16"/>
        </w:rPr>
        <w:t>analysed</w:t>
      </w:r>
      <w:r w:rsidRPr="008D482A">
        <w:rPr>
          <w:rFonts w:asciiTheme="majorHAnsi" w:hAnsiTheme="majorHAnsi" w:cstheme="majorHAnsi"/>
          <w:sz w:val="16"/>
          <w:szCs w:val="16"/>
        </w:rPr>
        <w:t xml:space="preserve"> against known types of attack.</w:t>
      </w:r>
    </w:p>
    <w:p w:rsidR="004B24B4" w:rsidRPr="008D482A" w:rsidRDefault="004B24B4" w:rsidP="008D482A">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Penetration testing</w:t>
      </w:r>
      <w:r w:rsidR="008D482A" w:rsidRPr="008D482A">
        <w:rPr>
          <w:rFonts w:asciiTheme="majorHAnsi" w:hAnsiTheme="majorHAnsi" w:cstheme="majorHAnsi"/>
          <w:b/>
          <w:sz w:val="16"/>
          <w:szCs w:val="16"/>
        </w:rPr>
        <w:t xml:space="preserve"> </w:t>
      </w:r>
      <w:r w:rsidR="008D482A" w:rsidRPr="008D482A">
        <w:rPr>
          <w:rFonts w:asciiTheme="majorHAnsi" w:hAnsiTheme="majorHAnsi" w:cstheme="majorHAnsi"/>
          <w:sz w:val="16"/>
          <w:szCs w:val="16"/>
        </w:rPr>
        <w:t>is</w:t>
      </w:r>
      <w:r w:rsidR="008D482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where an external team is contracted to discover security flaws in a system.</w:t>
      </w:r>
    </w:p>
    <w:p w:rsidR="004B24B4" w:rsidRPr="008D482A" w:rsidRDefault="004B24B4" w:rsidP="008D482A">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Tool-based testing</w:t>
      </w:r>
      <w:r w:rsidR="008D482A" w:rsidRPr="008D482A">
        <w:rPr>
          <w:rFonts w:asciiTheme="majorHAnsi" w:hAnsiTheme="majorHAnsi" w:cstheme="majorHAnsi"/>
          <w:sz w:val="16"/>
          <w:szCs w:val="16"/>
        </w:rPr>
        <w:t xml:space="preserve"> is </w:t>
      </w:r>
      <w:r w:rsidRPr="008D482A">
        <w:rPr>
          <w:rFonts w:asciiTheme="majorHAnsi" w:hAnsiTheme="majorHAnsi" w:cstheme="majorHAnsi"/>
          <w:sz w:val="16"/>
          <w:szCs w:val="16"/>
        </w:rPr>
        <w:t>where tools are used to exhaustively test some features of a system, such as the strength of passwords.</w:t>
      </w:r>
    </w:p>
    <w:p w:rsidR="004B24B4" w:rsidRPr="008D482A" w:rsidRDefault="004B24B4" w:rsidP="008D482A">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Formal verification</w:t>
      </w:r>
      <w:r w:rsidR="008D482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where a system is formally verified against a formal security specification.</w:t>
      </w:r>
    </w:p>
    <w:p w:rsidR="004B24B4" w:rsidRPr="008D482A" w:rsidRDefault="004B24B4" w:rsidP="004B24B4">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Interception threats</w:t>
      </w:r>
      <w:r w:rsidR="008D482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Allows attacker to gain access to an asset</w:t>
      </w:r>
    </w:p>
    <w:p w:rsidR="004B24B4" w:rsidRPr="008D482A" w:rsidRDefault="004B24B4"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Interruption threats</w:t>
      </w:r>
      <w:r w:rsidR="008D482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Make part or all of a system unavailable</w:t>
      </w:r>
    </w:p>
    <w:p w:rsidR="004B24B4" w:rsidRPr="008D482A" w:rsidRDefault="004B24B4" w:rsidP="004B24B4">
      <w:pPr>
        <w:pStyle w:val="ListNumber"/>
        <w:spacing w:before="0" w:after="0"/>
        <w:ind w:left="0" w:firstLine="0"/>
        <w:rPr>
          <w:rFonts w:asciiTheme="majorHAnsi" w:hAnsiTheme="majorHAnsi" w:cstheme="majorHAnsi"/>
          <w:sz w:val="16"/>
          <w:szCs w:val="16"/>
        </w:rPr>
      </w:pPr>
      <w:r w:rsidRPr="008D482A">
        <w:rPr>
          <w:rFonts w:asciiTheme="majorHAnsi" w:hAnsiTheme="majorHAnsi" w:cstheme="majorHAnsi"/>
          <w:b/>
          <w:sz w:val="16"/>
          <w:szCs w:val="16"/>
        </w:rPr>
        <w:t>Modification threats</w:t>
      </w:r>
      <w:r w:rsidR="008D482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Attacker tampers with a system asset</w:t>
      </w:r>
    </w:p>
    <w:p w:rsidR="00ED455E" w:rsidRPr="00095705" w:rsidRDefault="004B24B4" w:rsidP="00ED455E">
      <w:pPr>
        <w:pStyle w:val="ListNumber"/>
        <w:spacing w:before="0" w:after="0"/>
        <w:ind w:left="0" w:firstLine="0"/>
        <w:rPr>
          <w:rFonts w:asciiTheme="majorHAnsi" w:hAnsiTheme="majorHAnsi" w:cstheme="majorHAnsi"/>
          <w:b/>
          <w:sz w:val="16"/>
          <w:szCs w:val="16"/>
        </w:rPr>
      </w:pPr>
      <w:r w:rsidRPr="008D482A">
        <w:rPr>
          <w:rFonts w:asciiTheme="majorHAnsi" w:hAnsiTheme="majorHAnsi" w:cstheme="majorHAnsi"/>
          <w:b/>
          <w:sz w:val="16"/>
          <w:szCs w:val="16"/>
        </w:rPr>
        <w:t>Fabrication threats</w:t>
      </w:r>
      <w:r w:rsidR="008D482A" w:rsidRPr="008D482A">
        <w:rPr>
          <w:rFonts w:asciiTheme="majorHAnsi" w:hAnsiTheme="majorHAnsi" w:cstheme="majorHAnsi"/>
          <w:b/>
          <w:sz w:val="16"/>
          <w:szCs w:val="16"/>
        </w:rPr>
        <w:t xml:space="preserve"> </w:t>
      </w:r>
      <w:r w:rsidRPr="008D482A">
        <w:rPr>
          <w:rFonts w:asciiTheme="majorHAnsi" w:hAnsiTheme="majorHAnsi" w:cstheme="majorHAnsi"/>
          <w:sz w:val="16"/>
          <w:szCs w:val="16"/>
        </w:rPr>
        <w:t>Insert false information in the system</w:t>
      </w:r>
    </w:p>
    <w:p w:rsidR="00095705" w:rsidRPr="00095705" w:rsidRDefault="00095705" w:rsidP="00ED455E">
      <w:pPr>
        <w:pStyle w:val="ListNumber"/>
        <w:spacing w:before="0" w:after="0"/>
        <w:ind w:left="0" w:firstLine="0"/>
        <w:rPr>
          <w:rFonts w:asciiTheme="majorHAnsi" w:hAnsiTheme="majorHAnsi" w:cstheme="majorHAnsi"/>
          <w:b/>
          <w:sz w:val="16"/>
          <w:szCs w:val="16"/>
        </w:rPr>
      </w:pPr>
      <w:r w:rsidRPr="00095705">
        <w:rPr>
          <w:rFonts w:asciiTheme="majorHAnsi" w:hAnsiTheme="majorHAnsi" w:cstheme="majorHAnsi"/>
          <w:b/>
          <w:sz w:val="16"/>
          <w:szCs w:val="16"/>
        </w:rPr>
        <w:t>Security Concerns</w:t>
      </w:r>
      <w:r w:rsidR="0045003C">
        <w:rPr>
          <w:rFonts w:asciiTheme="majorHAnsi" w:hAnsiTheme="majorHAnsi" w:cstheme="majorHAnsi"/>
          <w:b/>
          <w:sz w:val="16"/>
          <w:szCs w:val="16"/>
        </w:rPr>
        <w:t>/Dimensions</w:t>
      </w:r>
    </w:p>
    <w:p w:rsidR="00000000" w:rsidRPr="00095705" w:rsidRDefault="00D131B0" w:rsidP="00095705">
      <w:pPr>
        <w:pStyle w:val="ListNumber"/>
        <w:tabs>
          <w:tab w:val="clear" w:pos="567"/>
          <w:tab w:val="left" w:pos="0"/>
        </w:tabs>
        <w:spacing w:before="0" w:after="0"/>
        <w:ind w:left="0" w:firstLine="0"/>
        <w:rPr>
          <w:rFonts w:asciiTheme="majorHAnsi" w:hAnsiTheme="majorHAnsi" w:cstheme="majorHAnsi"/>
          <w:sz w:val="16"/>
          <w:szCs w:val="16"/>
          <w:lang w:val="en-US"/>
        </w:rPr>
      </w:pPr>
      <w:r w:rsidRPr="00095705">
        <w:rPr>
          <w:rFonts w:asciiTheme="majorHAnsi" w:hAnsiTheme="majorHAnsi" w:cstheme="majorHAnsi"/>
          <w:b/>
          <w:i/>
          <w:iCs/>
          <w:sz w:val="16"/>
          <w:szCs w:val="16"/>
        </w:rPr>
        <w:t>Confidentiality</w:t>
      </w:r>
      <w:r w:rsidRPr="00095705">
        <w:rPr>
          <w:rFonts w:asciiTheme="majorHAnsi" w:hAnsiTheme="majorHAnsi" w:cstheme="majorHAnsi"/>
          <w:sz w:val="16"/>
          <w:szCs w:val="16"/>
        </w:rPr>
        <w:t xml:space="preserve"> </w:t>
      </w:r>
      <w:r w:rsidR="00095705">
        <w:rPr>
          <w:rFonts w:asciiTheme="majorHAnsi" w:hAnsiTheme="majorHAnsi" w:cstheme="majorHAnsi"/>
          <w:sz w:val="16"/>
          <w:szCs w:val="16"/>
        </w:rPr>
        <w:t>I</w:t>
      </w:r>
      <w:r w:rsidRPr="00095705">
        <w:rPr>
          <w:rFonts w:asciiTheme="majorHAnsi" w:hAnsiTheme="majorHAnsi" w:cstheme="majorHAnsi"/>
          <w:sz w:val="16"/>
          <w:szCs w:val="16"/>
        </w:rPr>
        <w:t xml:space="preserve">nformation in a system may </w:t>
      </w:r>
      <w:r w:rsidRPr="00095705">
        <w:rPr>
          <w:rFonts w:asciiTheme="majorHAnsi" w:hAnsiTheme="majorHAnsi" w:cstheme="majorHAnsi"/>
          <w:sz w:val="16"/>
          <w:szCs w:val="16"/>
        </w:rPr>
        <w:t>be disclos</w:t>
      </w:r>
      <w:r w:rsidRPr="00095705">
        <w:rPr>
          <w:rFonts w:asciiTheme="majorHAnsi" w:hAnsiTheme="majorHAnsi" w:cstheme="majorHAnsi"/>
          <w:sz w:val="16"/>
          <w:szCs w:val="16"/>
        </w:rPr>
        <w:t xml:space="preserve">ed or made accessible to people </w:t>
      </w:r>
      <w:r w:rsidRPr="00095705">
        <w:rPr>
          <w:rFonts w:asciiTheme="majorHAnsi" w:hAnsiTheme="majorHAnsi" w:cstheme="majorHAnsi"/>
          <w:sz w:val="16"/>
          <w:szCs w:val="16"/>
        </w:rPr>
        <w:t>or programs that are not authorized to hav</w:t>
      </w:r>
      <w:r w:rsidRPr="00095705">
        <w:rPr>
          <w:rFonts w:asciiTheme="majorHAnsi" w:hAnsiTheme="majorHAnsi" w:cstheme="majorHAnsi"/>
          <w:sz w:val="16"/>
          <w:szCs w:val="16"/>
        </w:rPr>
        <w:t xml:space="preserve">e access to that information.  </w:t>
      </w:r>
    </w:p>
    <w:p w:rsidR="00000000" w:rsidRPr="00095705" w:rsidRDefault="00095705" w:rsidP="00095705">
      <w:pPr>
        <w:pStyle w:val="ListNumber"/>
        <w:tabs>
          <w:tab w:val="clear" w:pos="567"/>
          <w:tab w:val="left" w:pos="0"/>
        </w:tabs>
        <w:spacing w:before="0" w:after="0"/>
        <w:ind w:left="0" w:firstLine="0"/>
        <w:rPr>
          <w:rFonts w:asciiTheme="majorHAnsi" w:hAnsiTheme="majorHAnsi" w:cstheme="majorHAnsi"/>
          <w:sz w:val="16"/>
          <w:szCs w:val="16"/>
          <w:lang w:val="en-US"/>
        </w:rPr>
      </w:pPr>
      <w:r w:rsidRPr="00095705">
        <w:rPr>
          <w:rFonts w:asciiTheme="majorHAnsi" w:hAnsiTheme="majorHAnsi" w:cstheme="majorHAnsi"/>
          <w:b/>
          <w:i/>
          <w:iCs/>
          <w:sz w:val="16"/>
          <w:szCs w:val="16"/>
        </w:rPr>
        <w:t>Integrity</w:t>
      </w:r>
      <w:r w:rsidRPr="00095705">
        <w:rPr>
          <w:rFonts w:asciiTheme="majorHAnsi" w:hAnsiTheme="majorHAnsi" w:cstheme="majorHAnsi"/>
          <w:i/>
          <w:iCs/>
          <w:sz w:val="16"/>
          <w:szCs w:val="16"/>
        </w:rPr>
        <w:t>:</w:t>
      </w:r>
      <w:r>
        <w:rPr>
          <w:rFonts w:asciiTheme="majorHAnsi" w:hAnsiTheme="majorHAnsi" w:cstheme="majorHAnsi"/>
          <w:sz w:val="16"/>
          <w:szCs w:val="16"/>
          <w:lang w:val="en-US"/>
        </w:rPr>
        <w:t xml:space="preserve"> </w:t>
      </w:r>
      <w:r w:rsidR="00D131B0" w:rsidRPr="00095705">
        <w:rPr>
          <w:rFonts w:asciiTheme="majorHAnsi" w:hAnsiTheme="majorHAnsi" w:cstheme="majorHAnsi"/>
          <w:sz w:val="16"/>
          <w:szCs w:val="16"/>
        </w:rPr>
        <w:t xml:space="preserve">Information in a system may be damaged or corrupted making it unusual </w:t>
      </w:r>
      <w:r w:rsidR="00D131B0" w:rsidRPr="00095705">
        <w:rPr>
          <w:rFonts w:asciiTheme="majorHAnsi" w:hAnsiTheme="majorHAnsi" w:cstheme="majorHAnsi"/>
          <w:sz w:val="16"/>
          <w:szCs w:val="16"/>
        </w:rPr>
        <w:t xml:space="preserve">or unreliable. </w:t>
      </w:r>
    </w:p>
    <w:p w:rsidR="00000000" w:rsidRDefault="00D131B0" w:rsidP="00095705">
      <w:pPr>
        <w:pStyle w:val="ListNumber"/>
        <w:tabs>
          <w:tab w:val="clear" w:pos="567"/>
          <w:tab w:val="left" w:pos="0"/>
        </w:tabs>
        <w:spacing w:before="0" w:after="0"/>
        <w:ind w:left="0" w:firstLine="0"/>
        <w:rPr>
          <w:rFonts w:asciiTheme="majorHAnsi" w:hAnsiTheme="majorHAnsi" w:cstheme="majorHAnsi"/>
          <w:sz w:val="16"/>
          <w:szCs w:val="16"/>
        </w:rPr>
      </w:pPr>
      <w:r w:rsidRPr="00095705">
        <w:rPr>
          <w:rFonts w:asciiTheme="majorHAnsi" w:hAnsiTheme="majorHAnsi" w:cstheme="majorHAnsi"/>
          <w:b/>
          <w:i/>
          <w:iCs/>
          <w:sz w:val="16"/>
          <w:szCs w:val="16"/>
        </w:rPr>
        <w:t>Availability</w:t>
      </w:r>
      <w:r w:rsidR="00095705">
        <w:rPr>
          <w:rFonts w:asciiTheme="majorHAnsi" w:hAnsiTheme="majorHAnsi" w:cstheme="majorHAnsi"/>
          <w:sz w:val="16"/>
          <w:szCs w:val="16"/>
        </w:rPr>
        <w:t xml:space="preserve">: </w:t>
      </w:r>
      <w:r w:rsidRPr="00095705">
        <w:rPr>
          <w:rFonts w:asciiTheme="majorHAnsi" w:hAnsiTheme="majorHAnsi" w:cstheme="majorHAnsi"/>
          <w:sz w:val="16"/>
          <w:szCs w:val="16"/>
        </w:rPr>
        <w:t>Access to a sy</w:t>
      </w:r>
      <w:r w:rsidRPr="00095705">
        <w:rPr>
          <w:rFonts w:asciiTheme="majorHAnsi" w:hAnsiTheme="majorHAnsi" w:cstheme="majorHAnsi"/>
          <w:sz w:val="16"/>
          <w:szCs w:val="16"/>
        </w:rPr>
        <w:t xml:space="preserve">stem or its data that is normally available may not be possible.  </w:t>
      </w:r>
    </w:p>
    <w:p w:rsidR="00494E94" w:rsidRDefault="00494E94" w:rsidP="00095705">
      <w:pPr>
        <w:pStyle w:val="ListNumber"/>
        <w:tabs>
          <w:tab w:val="clear" w:pos="567"/>
          <w:tab w:val="left" w:pos="0"/>
        </w:tabs>
        <w:spacing w:before="0" w:after="0"/>
        <w:ind w:left="0" w:firstLine="0"/>
        <w:rPr>
          <w:rFonts w:asciiTheme="majorHAnsi" w:hAnsiTheme="majorHAnsi" w:cstheme="majorHAnsi"/>
          <w:sz w:val="16"/>
          <w:szCs w:val="16"/>
        </w:rPr>
      </w:pPr>
      <w:r>
        <w:rPr>
          <w:rFonts w:asciiTheme="majorHAnsi" w:hAnsiTheme="majorHAnsi" w:cstheme="majorHAnsi"/>
          <w:b/>
          <w:sz w:val="16"/>
          <w:szCs w:val="16"/>
        </w:rPr>
        <w:t>Preliminary Risk Assessment (High Level):</w:t>
      </w:r>
      <w:r>
        <w:rPr>
          <w:rFonts w:asciiTheme="majorHAnsi" w:hAnsiTheme="majorHAnsi" w:cstheme="majorHAnsi"/>
          <w:sz w:val="16"/>
          <w:szCs w:val="16"/>
        </w:rPr>
        <w:t xml:space="preserve"> Identify generic risks applicable to the system to assess the cost and level of security.</w:t>
      </w:r>
    </w:p>
    <w:p w:rsidR="00494E94" w:rsidRDefault="00494E94" w:rsidP="00095705">
      <w:pPr>
        <w:pStyle w:val="ListNumber"/>
        <w:tabs>
          <w:tab w:val="clear" w:pos="567"/>
          <w:tab w:val="left" w:pos="0"/>
        </w:tabs>
        <w:spacing w:before="0" w:after="0"/>
        <w:ind w:left="0" w:firstLine="0"/>
        <w:rPr>
          <w:rFonts w:asciiTheme="majorHAnsi" w:hAnsiTheme="majorHAnsi" w:cstheme="majorHAnsi"/>
          <w:sz w:val="16"/>
          <w:szCs w:val="16"/>
        </w:rPr>
      </w:pPr>
      <w:r>
        <w:rPr>
          <w:rFonts w:asciiTheme="majorHAnsi" w:hAnsiTheme="majorHAnsi" w:cstheme="majorHAnsi"/>
          <w:b/>
          <w:sz w:val="16"/>
          <w:szCs w:val="16"/>
        </w:rPr>
        <w:t>Design Risk Assessment:</w:t>
      </w:r>
      <w:r>
        <w:rPr>
          <w:rFonts w:asciiTheme="majorHAnsi" w:hAnsiTheme="majorHAnsi" w:cstheme="majorHAnsi"/>
          <w:sz w:val="16"/>
          <w:szCs w:val="16"/>
        </w:rPr>
        <w:t xml:space="preserve"> Occurs during development and is solved by implementation decisions and system design</w:t>
      </w:r>
    </w:p>
    <w:p w:rsidR="00494E94" w:rsidRPr="00044587" w:rsidRDefault="00494E94" w:rsidP="00095705">
      <w:pPr>
        <w:pStyle w:val="ListNumber"/>
        <w:tabs>
          <w:tab w:val="clear" w:pos="567"/>
          <w:tab w:val="left" w:pos="0"/>
        </w:tabs>
        <w:spacing w:before="0" w:after="0"/>
        <w:ind w:left="0" w:firstLine="0"/>
        <w:rPr>
          <w:rFonts w:asciiTheme="majorHAnsi" w:hAnsiTheme="majorHAnsi" w:cstheme="majorHAnsi"/>
          <w:sz w:val="16"/>
          <w:szCs w:val="16"/>
        </w:rPr>
      </w:pPr>
      <w:r>
        <w:rPr>
          <w:rFonts w:asciiTheme="majorHAnsi" w:hAnsiTheme="majorHAnsi" w:cstheme="majorHAnsi"/>
          <w:b/>
          <w:sz w:val="16"/>
          <w:szCs w:val="16"/>
        </w:rPr>
        <w:t>Operational Risk Assessment:</w:t>
      </w:r>
      <w:r>
        <w:rPr>
          <w:rFonts w:asciiTheme="majorHAnsi" w:hAnsiTheme="majorHAnsi" w:cstheme="majorHAnsi"/>
          <w:sz w:val="16"/>
          <w:szCs w:val="16"/>
        </w:rPr>
        <w:t xml:space="preserve"> Focus on risks that arise from humans using the system</w:t>
      </w:r>
    </w:p>
    <w:p w:rsidR="00000000" w:rsidRPr="00044587" w:rsidRDefault="00D131B0" w:rsidP="00044587">
      <w:pPr>
        <w:pStyle w:val="ListNumber"/>
        <w:tabs>
          <w:tab w:val="clear" w:pos="567"/>
          <w:tab w:val="left" w:pos="0"/>
        </w:tabs>
        <w:spacing w:before="0" w:after="0"/>
        <w:ind w:left="0" w:firstLine="0"/>
        <w:rPr>
          <w:rFonts w:asciiTheme="majorHAnsi" w:hAnsiTheme="majorHAnsi" w:cstheme="majorHAnsi"/>
          <w:sz w:val="16"/>
          <w:szCs w:val="16"/>
        </w:rPr>
      </w:pPr>
      <w:r w:rsidRPr="00044587">
        <w:rPr>
          <w:rFonts w:asciiTheme="majorHAnsi" w:hAnsiTheme="majorHAnsi" w:cstheme="majorHAnsi"/>
          <w:b/>
          <w:sz w:val="16"/>
          <w:szCs w:val="16"/>
        </w:rPr>
        <w:t xml:space="preserve">Risk avoidance </w:t>
      </w:r>
      <w:r w:rsidRPr="00044587">
        <w:rPr>
          <w:rFonts w:asciiTheme="majorHAnsi" w:hAnsiTheme="majorHAnsi" w:cstheme="majorHAnsi"/>
          <w:sz w:val="16"/>
          <w:szCs w:val="16"/>
        </w:rPr>
        <w:t>requirements set out the risks that should be avoided by designing the system so that these risks simply cannot arise.</w:t>
      </w:r>
    </w:p>
    <w:p w:rsidR="00000000" w:rsidRPr="00044587" w:rsidRDefault="00D131B0" w:rsidP="00044587">
      <w:pPr>
        <w:pStyle w:val="ListNumber"/>
        <w:tabs>
          <w:tab w:val="clear" w:pos="567"/>
          <w:tab w:val="left" w:pos="0"/>
        </w:tabs>
        <w:spacing w:before="0" w:after="0"/>
        <w:ind w:left="0" w:firstLine="0"/>
        <w:rPr>
          <w:rFonts w:asciiTheme="majorHAnsi" w:hAnsiTheme="majorHAnsi" w:cstheme="majorHAnsi"/>
          <w:sz w:val="16"/>
          <w:szCs w:val="16"/>
        </w:rPr>
      </w:pPr>
      <w:r w:rsidRPr="00044587">
        <w:rPr>
          <w:rFonts w:asciiTheme="majorHAnsi" w:hAnsiTheme="majorHAnsi" w:cstheme="majorHAnsi"/>
          <w:b/>
          <w:sz w:val="16"/>
          <w:szCs w:val="16"/>
        </w:rPr>
        <w:t>R</w:t>
      </w:r>
      <w:r w:rsidRPr="00044587">
        <w:rPr>
          <w:rFonts w:asciiTheme="majorHAnsi" w:hAnsiTheme="majorHAnsi" w:cstheme="majorHAnsi"/>
          <w:b/>
          <w:sz w:val="16"/>
          <w:szCs w:val="16"/>
        </w:rPr>
        <w:t>isk detection</w:t>
      </w:r>
      <w:r w:rsidRPr="00044587">
        <w:rPr>
          <w:rFonts w:asciiTheme="majorHAnsi" w:hAnsiTheme="majorHAnsi" w:cstheme="majorHAnsi"/>
          <w:sz w:val="16"/>
          <w:szCs w:val="16"/>
        </w:rPr>
        <w:t xml:space="preserve"> requirements define mechanisms that identify the risk if it arises and neutralise the risk before losses occur.</w:t>
      </w:r>
    </w:p>
    <w:p w:rsidR="00000000" w:rsidRPr="00044587" w:rsidRDefault="00D131B0" w:rsidP="00044587">
      <w:pPr>
        <w:pStyle w:val="ListNumber"/>
        <w:tabs>
          <w:tab w:val="clear" w:pos="567"/>
          <w:tab w:val="left" w:pos="0"/>
        </w:tabs>
        <w:spacing w:before="0" w:after="0"/>
        <w:ind w:left="0" w:firstLine="0"/>
        <w:rPr>
          <w:rFonts w:asciiTheme="majorHAnsi" w:hAnsiTheme="majorHAnsi" w:cstheme="majorHAnsi"/>
          <w:sz w:val="16"/>
          <w:szCs w:val="16"/>
        </w:rPr>
      </w:pPr>
      <w:r w:rsidRPr="00044587">
        <w:rPr>
          <w:rFonts w:asciiTheme="majorHAnsi" w:hAnsiTheme="majorHAnsi" w:cstheme="majorHAnsi"/>
          <w:b/>
          <w:sz w:val="16"/>
          <w:szCs w:val="16"/>
        </w:rPr>
        <w:t>Risk mitigation</w:t>
      </w:r>
      <w:r w:rsidRPr="00044587">
        <w:rPr>
          <w:rFonts w:asciiTheme="majorHAnsi" w:hAnsiTheme="majorHAnsi" w:cstheme="majorHAnsi"/>
          <w:sz w:val="16"/>
          <w:szCs w:val="16"/>
        </w:rPr>
        <w:t xml:space="preserve"> requirements set out how the system should b</w:t>
      </w:r>
      <w:r w:rsidRPr="00044587">
        <w:rPr>
          <w:rFonts w:asciiTheme="majorHAnsi" w:hAnsiTheme="majorHAnsi" w:cstheme="majorHAnsi"/>
          <w:sz w:val="16"/>
          <w:szCs w:val="16"/>
        </w:rPr>
        <w:t xml:space="preserve">e designed so that it can recover from and restore system assets after some loss has occurred. </w:t>
      </w:r>
      <w:r w:rsidRPr="00044587">
        <w:rPr>
          <w:rFonts w:asciiTheme="majorHAnsi" w:hAnsiTheme="majorHAnsi" w:cstheme="majorHAnsi"/>
          <w:sz w:val="16"/>
          <w:szCs w:val="16"/>
        </w:rPr>
        <w:t xml:space="preserve"> </w:t>
      </w:r>
    </w:p>
    <w:p w:rsidR="003F7A6C" w:rsidRPr="003F7A6C" w:rsidRDefault="003F7A6C" w:rsidP="003F7A6C">
      <w:pPr>
        <w:pStyle w:val="ListNumber"/>
        <w:tabs>
          <w:tab w:val="clear" w:pos="567"/>
          <w:tab w:val="left" w:pos="0"/>
        </w:tabs>
        <w:spacing w:before="0" w:after="0"/>
        <w:ind w:left="0" w:firstLine="0"/>
        <w:rPr>
          <w:rFonts w:asciiTheme="majorHAnsi" w:hAnsiTheme="majorHAnsi" w:cstheme="majorHAnsi"/>
          <w:b/>
          <w:sz w:val="16"/>
          <w:szCs w:val="16"/>
          <w:lang w:val="en-US"/>
        </w:rPr>
      </w:pPr>
      <w:r w:rsidRPr="003F7A6C">
        <w:rPr>
          <w:rFonts w:asciiTheme="majorHAnsi" w:hAnsiTheme="majorHAnsi" w:cstheme="majorHAnsi"/>
          <w:b/>
          <w:sz w:val="16"/>
          <w:szCs w:val="16"/>
          <w:lang w:val="en-US"/>
        </w:rPr>
        <w:t>Platform-level protec</w:t>
      </w:r>
      <w:r>
        <w:rPr>
          <w:rFonts w:asciiTheme="majorHAnsi" w:hAnsiTheme="majorHAnsi" w:cstheme="majorHAnsi"/>
          <w:b/>
          <w:sz w:val="16"/>
          <w:szCs w:val="16"/>
          <w:lang w:val="en-US"/>
        </w:rPr>
        <w:t xml:space="preserve">tion: </w:t>
      </w:r>
      <w:r w:rsidRPr="003F7A6C">
        <w:rPr>
          <w:rFonts w:asciiTheme="majorHAnsi" w:hAnsiTheme="majorHAnsi" w:cstheme="majorHAnsi"/>
          <w:sz w:val="16"/>
          <w:szCs w:val="16"/>
          <w:lang w:val="en-US"/>
        </w:rPr>
        <w:t>Top-level controls on the platform on which a system runs.</w:t>
      </w:r>
    </w:p>
    <w:p w:rsidR="003F7A6C" w:rsidRPr="003F7A6C" w:rsidRDefault="003F7A6C" w:rsidP="003F7A6C">
      <w:pPr>
        <w:pStyle w:val="ListNumber"/>
        <w:tabs>
          <w:tab w:val="clear" w:pos="567"/>
          <w:tab w:val="left" w:pos="0"/>
        </w:tabs>
        <w:spacing w:before="0" w:after="0"/>
        <w:ind w:left="0" w:firstLine="0"/>
        <w:rPr>
          <w:rFonts w:asciiTheme="majorHAnsi" w:hAnsiTheme="majorHAnsi" w:cstheme="majorHAnsi"/>
          <w:b/>
          <w:sz w:val="16"/>
          <w:szCs w:val="16"/>
          <w:lang w:val="en-US"/>
        </w:rPr>
      </w:pPr>
      <w:r>
        <w:rPr>
          <w:rFonts w:asciiTheme="majorHAnsi" w:hAnsiTheme="majorHAnsi" w:cstheme="majorHAnsi"/>
          <w:b/>
          <w:sz w:val="16"/>
          <w:szCs w:val="16"/>
          <w:lang w:val="en-US"/>
        </w:rPr>
        <w:t xml:space="preserve">Application-level protection: </w:t>
      </w:r>
      <w:r w:rsidRPr="003F7A6C">
        <w:rPr>
          <w:rFonts w:asciiTheme="majorHAnsi" w:hAnsiTheme="majorHAnsi" w:cstheme="majorHAnsi"/>
          <w:sz w:val="16"/>
          <w:szCs w:val="16"/>
          <w:lang w:val="en-US"/>
        </w:rPr>
        <w:t>Specific protection mechanisms built into the application itself e.g. additional password protection.</w:t>
      </w:r>
    </w:p>
    <w:p w:rsidR="00095705" w:rsidRPr="009127E1" w:rsidRDefault="003F7A6C" w:rsidP="009127E1">
      <w:pPr>
        <w:pStyle w:val="ListNumber"/>
        <w:tabs>
          <w:tab w:val="clear" w:pos="567"/>
          <w:tab w:val="left" w:pos="0"/>
        </w:tabs>
        <w:spacing w:before="0" w:after="0"/>
        <w:ind w:left="0" w:firstLine="0"/>
        <w:rPr>
          <w:rFonts w:asciiTheme="majorHAnsi" w:hAnsiTheme="majorHAnsi" w:cstheme="majorHAnsi"/>
          <w:b/>
          <w:sz w:val="16"/>
          <w:szCs w:val="16"/>
          <w:lang w:val="en-US"/>
        </w:rPr>
      </w:pPr>
      <w:r>
        <w:rPr>
          <w:rFonts w:asciiTheme="majorHAnsi" w:hAnsiTheme="majorHAnsi" w:cstheme="majorHAnsi"/>
          <w:b/>
          <w:sz w:val="16"/>
          <w:szCs w:val="16"/>
          <w:lang w:val="en-US"/>
        </w:rPr>
        <w:t xml:space="preserve">Record-level protection: </w:t>
      </w:r>
      <w:r w:rsidRPr="003F7A6C">
        <w:rPr>
          <w:rFonts w:asciiTheme="majorHAnsi" w:hAnsiTheme="majorHAnsi" w:cstheme="majorHAnsi"/>
          <w:sz w:val="16"/>
          <w:szCs w:val="16"/>
          <w:lang w:val="en-US"/>
        </w:rPr>
        <w:t>Protection that is invoked when access to specific information is requested</w:t>
      </w:r>
    </w:p>
    <w:p w:rsidR="009127E1" w:rsidRPr="009127E1" w:rsidRDefault="009127E1" w:rsidP="009127E1">
      <w:pPr>
        <w:pStyle w:val="ListNumber"/>
        <w:tabs>
          <w:tab w:val="clear" w:pos="567"/>
          <w:tab w:val="left" w:pos="0"/>
        </w:tabs>
        <w:spacing w:before="0" w:after="0"/>
        <w:ind w:left="0" w:firstLine="0"/>
        <w:rPr>
          <w:rFonts w:asciiTheme="majorHAnsi" w:hAnsiTheme="majorHAnsi" w:cstheme="majorHAnsi"/>
          <w:b/>
          <w:sz w:val="16"/>
          <w:szCs w:val="16"/>
          <w:lang w:val="en-US"/>
        </w:rPr>
      </w:pPr>
      <w:r w:rsidRPr="009127E1">
        <w:rPr>
          <w:rFonts w:asciiTheme="majorHAnsi" w:hAnsiTheme="majorHAnsi" w:cstheme="majorHAnsi"/>
          <w:b/>
          <w:sz w:val="16"/>
          <w:szCs w:val="16"/>
          <w:lang w:val="en-US"/>
        </w:rPr>
        <w:t xml:space="preserve">Why are agile methods rarely used for dependable software development?  </w:t>
      </w:r>
    </w:p>
    <w:p w:rsidR="009127E1" w:rsidRP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sidRPr="009127E1">
        <w:rPr>
          <w:rFonts w:asciiTheme="majorHAnsi" w:hAnsiTheme="majorHAnsi" w:cstheme="majorHAnsi"/>
          <w:sz w:val="16"/>
          <w:szCs w:val="16"/>
          <w:lang w:val="en-US"/>
        </w:rPr>
        <w:t>A requirements specification is not available before implementation so up-front requirements analysis is impossible</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sidRPr="009127E1">
        <w:rPr>
          <w:rFonts w:asciiTheme="majorHAnsi" w:hAnsiTheme="majorHAnsi" w:cstheme="majorHAnsi"/>
          <w:sz w:val="16"/>
          <w:szCs w:val="16"/>
          <w:lang w:val="en-US"/>
        </w:rPr>
        <w:t>Process documentation may be required to demonstrate that a dependable process has been followed</w:t>
      </w:r>
    </w:p>
    <w:p w:rsidR="00251146" w:rsidRP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sidRPr="009127E1">
        <w:rPr>
          <w:rFonts w:asciiTheme="majorHAnsi" w:hAnsiTheme="majorHAnsi" w:cstheme="majorHAnsi"/>
          <w:sz w:val="16"/>
          <w:szCs w:val="16"/>
          <w:lang w:val="en-US"/>
        </w:rPr>
        <w:t>Formal change analysis is needed to assess the impact of change on safety and dependability and this conflicts with the constant refactoring and incremental development in agile methods</w:t>
      </w:r>
    </w:p>
    <w:p w:rsidR="009127E1" w:rsidRPr="00EF0F13" w:rsidRDefault="009127E1" w:rsidP="009127E1">
      <w:pPr>
        <w:pStyle w:val="ListNumber"/>
        <w:tabs>
          <w:tab w:val="clear" w:pos="567"/>
          <w:tab w:val="left" w:pos="0"/>
        </w:tabs>
        <w:spacing w:before="0" w:after="0"/>
        <w:ind w:left="0" w:firstLine="0"/>
        <w:rPr>
          <w:rFonts w:asciiTheme="majorHAnsi" w:hAnsiTheme="majorHAnsi" w:cstheme="majorHAnsi"/>
          <w:b/>
          <w:sz w:val="16"/>
          <w:szCs w:val="16"/>
          <w:lang w:val="en-US"/>
        </w:rPr>
      </w:pPr>
      <w:r w:rsidRPr="00EF0F13">
        <w:rPr>
          <w:rFonts w:asciiTheme="majorHAnsi" w:hAnsiTheme="majorHAnsi" w:cstheme="majorHAnsi"/>
          <w:b/>
          <w:sz w:val="16"/>
          <w:szCs w:val="16"/>
          <w:lang w:val="en-US"/>
        </w:rPr>
        <w:t>S</w:t>
      </w:r>
      <w:r w:rsidRPr="00EF0F13">
        <w:rPr>
          <w:rFonts w:asciiTheme="majorHAnsi" w:hAnsiTheme="majorHAnsi" w:cstheme="majorHAnsi"/>
          <w:b/>
          <w:sz w:val="16"/>
          <w:szCs w:val="16"/>
          <w:lang w:val="en-US"/>
        </w:rPr>
        <w:t xml:space="preserve">ecurity requirements. </w:t>
      </w:r>
    </w:p>
    <w:p w:rsidR="009127E1" w:rsidRDefault="00EF0F13"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009127E1" w:rsidRPr="009127E1">
        <w:rPr>
          <w:rFonts w:asciiTheme="majorHAnsi" w:hAnsiTheme="majorHAnsi" w:cstheme="majorHAnsi"/>
          <w:sz w:val="16"/>
          <w:szCs w:val="16"/>
          <w:lang w:val="en-US"/>
        </w:rPr>
        <w:t>Identification requirements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-authentication requirements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000E3421" w:rsidRPr="009127E1">
        <w:rPr>
          <w:rFonts w:asciiTheme="majorHAnsi" w:hAnsiTheme="majorHAnsi" w:cstheme="majorHAnsi"/>
          <w:sz w:val="16"/>
          <w:szCs w:val="16"/>
          <w:lang w:val="en-US"/>
        </w:rPr>
        <w:t>authorization</w:t>
      </w:r>
      <w:r w:rsidRPr="009127E1">
        <w:rPr>
          <w:rFonts w:asciiTheme="majorHAnsi" w:hAnsiTheme="majorHAnsi" w:cstheme="majorHAnsi"/>
          <w:sz w:val="16"/>
          <w:szCs w:val="16"/>
          <w:lang w:val="en-US"/>
        </w:rPr>
        <w:t xml:space="preserve"> requirements</w:t>
      </w:r>
    </w:p>
    <w:p w:rsidR="009127E1" w:rsidRP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9127E1">
        <w:rPr>
          <w:rFonts w:asciiTheme="majorHAnsi" w:hAnsiTheme="majorHAnsi" w:cstheme="majorHAnsi"/>
          <w:sz w:val="16"/>
          <w:szCs w:val="16"/>
          <w:lang w:val="en-US"/>
        </w:rPr>
        <w:t>immunity requirements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9127E1">
        <w:rPr>
          <w:rFonts w:asciiTheme="majorHAnsi" w:hAnsiTheme="majorHAnsi" w:cstheme="majorHAnsi"/>
          <w:sz w:val="16"/>
          <w:szCs w:val="16"/>
          <w:lang w:val="en-US"/>
        </w:rPr>
        <w:t>Integrity requirements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9127E1">
        <w:rPr>
          <w:rFonts w:asciiTheme="majorHAnsi" w:hAnsiTheme="majorHAnsi" w:cstheme="majorHAnsi"/>
          <w:sz w:val="16"/>
          <w:szCs w:val="16"/>
          <w:lang w:val="en-US"/>
        </w:rPr>
        <w:t>intrusion detection requi</w:t>
      </w:r>
      <w:r>
        <w:rPr>
          <w:rFonts w:asciiTheme="majorHAnsi" w:hAnsiTheme="majorHAnsi" w:cstheme="majorHAnsi"/>
          <w:sz w:val="16"/>
          <w:szCs w:val="16"/>
          <w:lang w:val="en-US"/>
        </w:rPr>
        <w:t>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-non-repudiation requirements</w:t>
      </w:r>
    </w:p>
    <w:p w:rsidR="009127E1" w:rsidRP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9127E1">
        <w:rPr>
          <w:rFonts w:asciiTheme="majorHAnsi" w:hAnsiTheme="majorHAnsi" w:cstheme="majorHAnsi"/>
          <w:sz w:val="16"/>
          <w:szCs w:val="16"/>
          <w:lang w:val="en-US"/>
        </w:rPr>
        <w:t>privacy requirements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-Security auditing requirements</w:t>
      </w:r>
    </w:p>
    <w:p w:rsidR="009127E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9127E1">
        <w:rPr>
          <w:rFonts w:asciiTheme="majorHAnsi" w:hAnsiTheme="majorHAnsi" w:cstheme="majorHAnsi"/>
          <w:sz w:val="16"/>
          <w:szCs w:val="16"/>
          <w:lang w:val="en-US"/>
        </w:rPr>
        <w:t xml:space="preserve">system maintenance </w:t>
      </w:r>
    </w:p>
    <w:p w:rsidR="000E3421" w:rsidRDefault="009127E1" w:rsidP="009127E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9127E1">
        <w:rPr>
          <w:rFonts w:asciiTheme="majorHAnsi" w:hAnsiTheme="majorHAnsi" w:cstheme="majorHAnsi"/>
          <w:sz w:val="16"/>
          <w:szCs w:val="16"/>
          <w:lang w:val="en-US"/>
        </w:rPr>
        <w:t>security requirements</w:t>
      </w:r>
    </w:p>
    <w:p w:rsidR="000E3421" w:rsidRPr="000E3421" w:rsidRDefault="000E3421" w:rsidP="000E3421">
      <w:pPr>
        <w:pStyle w:val="ListNumber"/>
        <w:tabs>
          <w:tab w:val="clear" w:pos="567"/>
          <w:tab w:val="left" w:pos="0"/>
        </w:tabs>
        <w:spacing w:before="0" w:after="0"/>
        <w:ind w:left="0" w:firstLine="0"/>
        <w:rPr>
          <w:rFonts w:asciiTheme="majorHAnsi" w:hAnsiTheme="majorHAnsi" w:cstheme="majorHAnsi"/>
          <w:b/>
          <w:sz w:val="16"/>
          <w:szCs w:val="16"/>
          <w:lang w:val="en-US"/>
        </w:rPr>
      </w:pPr>
      <w:r w:rsidRPr="000E3421">
        <w:rPr>
          <w:rFonts w:asciiTheme="majorHAnsi" w:hAnsiTheme="majorHAnsi" w:cstheme="majorHAnsi"/>
          <w:b/>
          <w:sz w:val="16"/>
          <w:szCs w:val="16"/>
          <w:lang w:val="en-US"/>
        </w:rPr>
        <w:t>Design</w:t>
      </w:r>
      <w:r w:rsidRPr="000E3421">
        <w:rPr>
          <w:rFonts w:asciiTheme="majorHAnsi" w:hAnsiTheme="majorHAnsi" w:cstheme="majorHAnsi"/>
          <w:b/>
          <w:sz w:val="16"/>
          <w:szCs w:val="16"/>
          <w:lang w:val="en-US"/>
        </w:rPr>
        <w:t xml:space="preserve"> guidelines for secure systems engineering.</w:t>
      </w:r>
    </w:p>
    <w:p w:rsidR="000E3421" w:rsidRPr="000E3421" w:rsidRDefault="000E3421" w:rsidP="000E342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0E3421">
        <w:rPr>
          <w:rFonts w:asciiTheme="majorHAnsi" w:hAnsiTheme="majorHAnsi" w:cstheme="majorHAnsi"/>
          <w:sz w:val="16"/>
          <w:szCs w:val="16"/>
          <w:lang w:val="en-US"/>
        </w:rPr>
        <w:t>Base security d</w:t>
      </w:r>
      <w:r>
        <w:rPr>
          <w:rFonts w:asciiTheme="majorHAnsi" w:hAnsiTheme="majorHAnsi" w:cstheme="majorHAnsi"/>
          <w:sz w:val="16"/>
          <w:szCs w:val="16"/>
          <w:lang w:val="en-US"/>
        </w:rPr>
        <w:t xml:space="preserve">ecisions on an explicit </w:t>
      </w:r>
      <w:r w:rsidRPr="000E3421">
        <w:rPr>
          <w:rFonts w:asciiTheme="majorHAnsi" w:hAnsiTheme="majorHAnsi" w:cstheme="majorHAnsi"/>
          <w:sz w:val="16"/>
          <w:szCs w:val="16"/>
          <w:lang w:val="en-US"/>
        </w:rPr>
        <w:t>security policy.</w:t>
      </w:r>
    </w:p>
    <w:p w:rsidR="000E3421" w:rsidRPr="000E3421" w:rsidRDefault="000E3421" w:rsidP="000E342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0E3421">
        <w:rPr>
          <w:rFonts w:asciiTheme="majorHAnsi" w:hAnsiTheme="majorHAnsi" w:cstheme="majorHAnsi"/>
          <w:sz w:val="16"/>
          <w:szCs w:val="16"/>
          <w:lang w:val="en-US"/>
        </w:rPr>
        <w:t>Avoid a single point of failure.</w:t>
      </w:r>
    </w:p>
    <w:p w:rsidR="000E3421" w:rsidRPr="000E3421" w:rsidRDefault="000E3421" w:rsidP="000E342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0E3421">
        <w:rPr>
          <w:rFonts w:asciiTheme="majorHAnsi" w:hAnsiTheme="majorHAnsi" w:cstheme="majorHAnsi"/>
          <w:sz w:val="16"/>
          <w:szCs w:val="16"/>
          <w:lang w:val="en-US"/>
        </w:rPr>
        <w:t>Use redundancy and diversity to reduce risk.</w:t>
      </w:r>
    </w:p>
    <w:p w:rsidR="000E3421" w:rsidRPr="000E3421" w:rsidRDefault="000E3421" w:rsidP="000E3421">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Pr="000E3421">
        <w:rPr>
          <w:rFonts w:asciiTheme="majorHAnsi" w:hAnsiTheme="majorHAnsi" w:cstheme="majorHAnsi"/>
          <w:sz w:val="16"/>
          <w:szCs w:val="16"/>
          <w:lang w:val="en-US"/>
        </w:rPr>
        <w:t>Validate all inputs</w:t>
      </w:r>
    </w:p>
    <w:p w:rsidR="00EC739A" w:rsidRPr="00EC739A" w:rsidRDefault="00EC739A" w:rsidP="00EC739A">
      <w:pPr>
        <w:pStyle w:val="ListNumber"/>
        <w:tabs>
          <w:tab w:val="clear" w:pos="567"/>
          <w:tab w:val="left" w:pos="0"/>
        </w:tabs>
        <w:spacing w:before="0" w:after="0"/>
        <w:ind w:left="0" w:firstLine="0"/>
        <w:rPr>
          <w:rFonts w:asciiTheme="majorHAnsi" w:hAnsiTheme="majorHAnsi" w:cstheme="majorHAnsi"/>
          <w:b/>
          <w:sz w:val="16"/>
          <w:szCs w:val="16"/>
          <w:lang w:val="en-US"/>
        </w:rPr>
      </w:pPr>
      <w:r w:rsidRPr="00EC739A">
        <w:rPr>
          <w:rFonts w:asciiTheme="majorHAnsi" w:hAnsiTheme="majorHAnsi" w:cstheme="majorHAnsi"/>
          <w:b/>
          <w:sz w:val="16"/>
          <w:szCs w:val="16"/>
          <w:lang w:val="en-US"/>
        </w:rPr>
        <w:t>Why is it expensive and risky to replace legacy systems with new systems?</w:t>
      </w:r>
    </w:p>
    <w:p w:rsidR="00EC739A" w:rsidRPr="00EC739A" w:rsidRDefault="00E828DF" w:rsidP="00EC739A">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00EC739A" w:rsidRPr="00EC739A">
        <w:rPr>
          <w:rFonts w:asciiTheme="majorHAnsi" w:hAnsiTheme="majorHAnsi" w:cstheme="majorHAnsi"/>
          <w:sz w:val="16"/>
          <w:szCs w:val="16"/>
          <w:lang w:val="en-US"/>
        </w:rPr>
        <w:t>There is rarely a complete specification of the legacy system</w:t>
      </w:r>
    </w:p>
    <w:p w:rsidR="00EC739A" w:rsidRPr="00EC739A" w:rsidRDefault="00E828DF" w:rsidP="00EC739A">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00EC739A" w:rsidRPr="00EC739A">
        <w:rPr>
          <w:rFonts w:asciiTheme="majorHAnsi" w:hAnsiTheme="majorHAnsi" w:cstheme="majorHAnsi"/>
          <w:sz w:val="16"/>
          <w:szCs w:val="16"/>
          <w:lang w:val="en-US"/>
        </w:rPr>
        <w:t>Business processes may be tightly integrated with the legacy system and so have to change with a new system</w:t>
      </w:r>
    </w:p>
    <w:p w:rsidR="00EC739A" w:rsidRPr="00EC739A" w:rsidRDefault="00E828DF" w:rsidP="00EC739A">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00EC739A" w:rsidRPr="00EC739A">
        <w:rPr>
          <w:rFonts w:asciiTheme="majorHAnsi" w:hAnsiTheme="majorHAnsi" w:cstheme="majorHAnsi"/>
          <w:sz w:val="16"/>
          <w:szCs w:val="16"/>
          <w:lang w:val="en-US"/>
        </w:rPr>
        <w:t>Business rules may be embedded in the code of the legacy system but not externally documented</w:t>
      </w:r>
    </w:p>
    <w:p w:rsidR="000E3421" w:rsidRDefault="00E828DF" w:rsidP="00EC739A">
      <w:pPr>
        <w:pStyle w:val="ListNumber"/>
        <w:tabs>
          <w:tab w:val="clear" w:pos="567"/>
          <w:tab w:val="left" w:pos="0"/>
        </w:tabs>
        <w:spacing w:before="0" w:after="0"/>
        <w:ind w:left="0" w:firstLine="0"/>
        <w:rPr>
          <w:rFonts w:asciiTheme="majorHAnsi" w:hAnsiTheme="majorHAnsi" w:cstheme="majorHAnsi"/>
          <w:sz w:val="16"/>
          <w:szCs w:val="16"/>
          <w:lang w:val="en-US"/>
        </w:rPr>
      </w:pPr>
      <w:r>
        <w:rPr>
          <w:rFonts w:asciiTheme="majorHAnsi" w:hAnsiTheme="majorHAnsi" w:cstheme="majorHAnsi"/>
          <w:sz w:val="16"/>
          <w:szCs w:val="16"/>
          <w:lang w:val="en-US"/>
        </w:rPr>
        <w:t>-</w:t>
      </w:r>
      <w:r w:rsidR="00EC739A" w:rsidRPr="00EC739A">
        <w:rPr>
          <w:rFonts w:asciiTheme="majorHAnsi" w:hAnsiTheme="majorHAnsi" w:cstheme="majorHAnsi"/>
          <w:sz w:val="16"/>
          <w:szCs w:val="16"/>
          <w:lang w:val="en-US"/>
        </w:rPr>
        <w:t>New software development is inherently risky and may go over budget.</w:t>
      </w:r>
    </w:p>
    <w:p w:rsidR="00D131B0" w:rsidRDefault="00D131B0" w:rsidP="00D131B0">
      <w:pPr>
        <w:pStyle w:val="ListNumber"/>
        <w:tabs>
          <w:tab w:val="clear" w:pos="567"/>
          <w:tab w:val="left" w:pos="0"/>
        </w:tabs>
        <w:spacing w:before="0" w:after="0"/>
        <w:ind w:left="0" w:firstLine="0"/>
        <w:rPr>
          <w:rFonts w:asciiTheme="majorHAnsi" w:hAnsiTheme="majorHAnsi" w:cstheme="majorHAnsi"/>
          <w:b/>
          <w:sz w:val="16"/>
          <w:szCs w:val="16"/>
          <w:lang w:val="en-US"/>
        </w:rPr>
      </w:pPr>
      <w:r w:rsidRPr="00D131B0">
        <w:rPr>
          <w:rFonts w:asciiTheme="majorHAnsi" w:hAnsiTheme="majorHAnsi" w:cstheme="majorHAnsi"/>
          <w:b/>
          <w:sz w:val="16"/>
          <w:szCs w:val="16"/>
          <w:lang w:val="en-US"/>
        </w:rPr>
        <w:t>What are the two different approaches to process improvement and change that have been proposed</w:t>
      </w:r>
    </w:p>
    <w:p w:rsidR="00D131B0" w:rsidRDefault="00D131B0" w:rsidP="00D131B0">
      <w:pPr>
        <w:pStyle w:val="ListNumber"/>
        <w:tabs>
          <w:tab w:val="clear" w:pos="567"/>
          <w:tab w:val="left" w:pos="0"/>
        </w:tabs>
        <w:spacing w:before="0" w:after="0"/>
        <w:ind w:left="0" w:firstLine="0"/>
        <w:rPr>
          <w:rFonts w:asciiTheme="majorHAnsi" w:hAnsiTheme="majorHAnsi" w:cstheme="majorHAnsi"/>
          <w:b/>
          <w:sz w:val="16"/>
          <w:szCs w:val="16"/>
          <w:lang w:val="en-US"/>
        </w:rPr>
      </w:pPr>
      <w:r>
        <w:rPr>
          <w:rFonts w:asciiTheme="majorHAnsi" w:hAnsiTheme="majorHAnsi" w:cstheme="majorHAnsi"/>
          <w:b/>
          <w:sz w:val="16"/>
          <w:szCs w:val="16"/>
          <w:lang w:val="en-US"/>
        </w:rPr>
        <w:t>-</w:t>
      </w:r>
      <w:r>
        <w:rPr>
          <w:rFonts w:asciiTheme="majorHAnsi" w:hAnsiTheme="majorHAnsi" w:cstheme="majorHAnsi"/>
          <w:sz w:val="16"/>
          <w:szCs w:val="16"/>
          <w:lang w:val="en-US"/>
        </w:rPr>
        <w:t xml:space="preserve">Agile Approach: </w:t>
      </w:r>
      <w:r w:rsidRPr="00D131B0">
        <w:rPr>
          <w:rFonts w:asciiTheme="majorHAnsi" w:hAnsiTheme="majorHAnsi" w:cstheme="majorHAnsi"/>
          <w:sz w:val="16"/>
          <w:szCs w:val="16"/>
          <w:lang w:val="en-US"/>
        </w:rPr>
        <w:t>which has focused on</w:t>
      </w:r>
      <w:r>
        <w:rPr>
          <w:rFonts w:asciiTheme="majorHAnsi" w:hAnsiTheme="majorHAnsi" w:cstheme="majorHAnsi"/>
          <w:sz w:val="16"/>
          <w:szCs w:val="16"/>
          <w:lang w:val="en-US"/>
        </w:rPr>
        <w:t xml:space="preserve"> </w:t>
      </w:r>
      <w:r w:rsidRPr="00D131B0">
        <w:rPr>
          <w:rFonts w:asciiTheme="majorHAnsi" w:hAnsiTheme="majorHAnsi" w:cstheme="majorHAnsi"/>
          <w:sz w:val="16"/>
          <w:szCs w:val="16"/>
          <w:lang w:val="en-US"/>
        </w:rPr>
        <w:t>iterative development and the</w:t>
      </w:r>
      <w:r>
        <w:rPr>
          <w:rFonts w:asciiTheme="majorHAnsi" w:hAnsiTheme="majorHAnsi" w:cstheme="majorHAnsi"/>
          <w:sz w:val="16"/>
          <w:szCs w:val="16"/>
          <w:lang w:val="en-US"/>
        </w:rPr>
        <w:t xml:space="preserve"> reduction of </w:t>
      </w:r>
      <w:r w:rsidRPr="00D131B0">
        <w:rPr>
          <w:rFonts w:asciiTheme="majorHAnsi" w:hAnsiTheme="majorHAnsi" w:cstheme="majorHAnsi"/>
          <w:sz w:val="16"/>
          <w:szCs w:val="16"/>
          <w:lang w:val="en-US"/>
        </w:rPr>
        <w:t>overheads in the software process</w:t>
      </w:r>
    </w:p>
    <w:p w:rsidR="00D131B0" w:rsidRPr="00D131B0" w:rsidRDefault="00D131B0" w:rsidP="00D131B0">
      <w:pPr>
        <w:pStyle w:val="ListNumber"/>
        <w:tabs>
          <w:tab w:val="clear" w:pos="567"/>
          <w:tab w:val="left" w:pos="0"/>
        </w:tabs>
        <w:spacing w:before="0" w:after="0"/>
        <w:ind w:left="0" w:firstLine="0"/>
        <w:rPr>
          <w:rFonts w:asciiTheme="majorHAnsi" w:hAnsiTheme="majorHAnsi" w:cstheme="majorHAnsi"/>
          <w:b/>
          <w:sz w:val="16"/>
          <w:szCs w:val="16"/>
          <w:lang w:val="en-US"/>
        </w:rPr>
      </w:pPr>
      <w:r>
        <w:rPr>
          <w:rFonts w:asciiTheme="majorHAnsi" w:hAnsiTheme="majorHAnsi" w:cstheme="majorHAnsi"/>
          <w:b/>
          <w:sz w:val="16"/>
          <w:szCs w:val="16"/>
          <w:lang w:val="en-US"/>
        </w:rPr>
        <w:t>-</w:t>
      </w:r>
      <w:bookmarkStart w:id="1" w:name="_GoBack"/>
      <w:bookmarkEnd w:id="1"/>
      <w:r>
        <w:rPr>
          <w:rFonts w:asciiTheme="majorHAnsi" w:hAnsiTheme="majorHAnsi" w:cstheme="majorHAnsi"/>
          <w:sz w:val="16"/>
          <w:szCs w:val="16"/>
          <w:lang w:val="en-US"/>
        </w:rPr>
        <w:t>Maturity Approach:</w:t>
      </w:r>
      <w:r w:rsidRPr="00D131B0">
        <w:t xml:space="preserve"> </w:t>
      </w:r>
      <w:r>
        <w:rPr>
          <w:rFonts w:asciiTheme="majorHAnsi" w:hAnsiTheme="majorHAnsi" w:cstheme="majorHAnsi"/>
          <w:sz w:val="16"/>
          <w:szCs w:val="16"/>
          <w:lang w:val="en-US"/>
        </w:rPr>
        <w:t xml:space="preserve">level of process maturity reflects the extent to </w:t>
      </w:r>
      <w:r w:rsidRPr="00D131B0">
        <w:rPr>
          <w:rFonts w:asciiTheme="majorHAnsi" w:hAnsiTheme="majorHAnsi" w:cstheme="majorHAnsi"/>
          <w:sz w:val="16"/>
          <w:szCs w:val="16"/>
          <w:lang w:val="en-US"/>
        </w:rPr>
        <w:t>whic</w:t>
      </w:r>
      <w:r>
        <w:rPr>
          <w:rFonts w:asciiTheme="majorHAnsi" w:hAnsiTheme="majorHAnsi" w:cstheme="majorHAnsi"/>
          <w:sz w:val="16"/>
          <w:szCs w:val="16"/>
          <w:lang w:val="en-US"/>
        </w:rPr>
        <w:t xml:space="preserve">h good technical and management practice has been adopted in </w:t>
      </w:r>
      <w:r w:rsidRPr="00D131B0">
        <w:rPr>
          <w:rFonts w:asciiTheme="majorHAnsi" w:hAnsiTheme="majorHAnsi" w:cstheme="majorHAnsi"/>
          <w:sz w:val="16"/>
          <w:szCs w:val="16"/>
          <w:lang w:val="en-US"/>
        </w:rPr>
        <w:t>organizational software development processes</w:t>
      </w:r>
    </w:p>
    <w:sectPr w:rsidR="00D131B0" w:rsidRPr="00D131B0" w:rsidSect="00ED455E">
      <w:pgSz w:w="12240" w:h="15840"/>
      <w:pgMar w:top="245" w:right="245" w:bottom="245" w:left="245" w:header="720" w:footer="720" w:gutter="0"/>
      <w:cols w:num="4"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10C"/>
    <w:multiLevelType w:val="hybridMultilevel"/>
    <w:tmpl w:val="5E74247E"/>
    <w:lvl w:ilvl="0" w:tplc="431E59BC">
      <w:start w:val="1"/>
      <w:numFmt w:val="bullet"/>
      <w:lvlText w:val=""/>
      <w:lvlJc w:val="left"/>
      <w:pPr>
        <w:tabs>
          <w:tab w:val="num" w:pos="720"/>
        </w:tabs>
        <w:ind w:left="720" w:hanging="360"/>
      </w:pPr>
      <w:rPr>
        <w:rFonts w:ascii="Wingdings" w:hAnsi="Wingdings" w:hint="default"/>
      </w:rPr>
    </w:lvl>
    <w:lvl w:ilvl="1" w:tplc="D650787C" w:tentative="1">
      <w:start w:val="1"/>
      <w:numFmt w:val="bullet"/>
      <w:lvlText w:val=""/>
      <w:lvlJc w:val="left"/>
      <w:pPr>
        <w:tabs>
          <w:tab w:val="num" w:pos="1440"/>
        </w:tabs>
        <w:ind w:left="1440" w:hanging="360"/>
      </w:pPr>
      <w:rPr>
        <w:rFonts w:ascii="Wingdings" w:hAnsi="Wingdings" w:hint="default"/>
      </w:rPr>
    </w:lvl>
    <w:lvl w:ilvl="2" w:tplc="AA82D684" w:tentative="1">
      <w:start w:val="1"/>
      <w:numFmt w:val="bullet"/>
      <w:lvlText w:val=""/>
      <w:lvlJc w:val="left"/>
      <w:pPr>
        <w:tabs>
          <w:tab w:val="num" w:pos="2160"/>
        </w:tabs>
        <w:ind w:left="2160" w:hanging="360"/>
      </w:pPr>
      <w:rPr>
        <w:rFonts w:ascii="Wingdings" w:hAnsi="Wingdings" w:hint="default"/>
      </w:rPr>
    </w:lvl>
    <w:lvl w:ilvl="3" w:tplc="005C1000" w:tentative="1">
      <w:start w:val="1"/>
      <w:numFmt w:val="bullet"/>
      <w:lvlText w:val=""/>
      <w:lvlJc w:val="left"/>
      <w:pPr>
        <w:tabs>
          <w:tab w:val="num" w:pos="2880"/>
        </w:tabs>
        <w:ind w:left="2880" w:hanging="360"/>
      </w:pPr>
      <w:rPr>
        <w:rFonts w:ascii="Wingdings" w:hAnsi="Wingdings" w:hint="default"/>
      </w:rPr>
    </w:lvl>
    <w:lvl w:ilvl="4" w:tplc="2222EA48" w:tentative="1">
      <w:start w:val="1"/>
      <w:numFmt w:val="bullet"/>
      <w:lvlText w:val=""/>
      <w:lvlJc w:val="left"/>
      <w:pPr>
        <w:tabs>
          <w:tab w:val="num" w:pos="3600"/>
        </w:tabs>
        <w:ind w:left="3600" w:hanging="360"/>
      </w:pPr>
      <w:rPr>
        <w:rFonts w:ascii="Wingdings" w:hAnsi="Wingdings" w:hint="default"/>
      </w:rPr>
    </w:lvl>
    <w:lvl w:ilvl="5" w:tplc="4A8437A0" w:tentative="1">
      <w:start w:val="1"/>
      <w:numFmt w:val="bullet"/>
      <w:lvlText w:val=""/>
      <w:lvlJc w:val="left"/>
      <w:pPr>
        <w:tabs>
          <w:tab w:val="num" w:pos="4320"/>
        </w:tabs>
        <w:ind w:left="4320" w:hanging="360"/>
      </w:pPr>
      <w:rPr>
        <w:rFonts w:ascii="Wingdings" w:hAnsi="Wingdings" w:hint="default"/>
      </w:rPr>
    </w:lvl>
    <w:lvl w:ilvl="6" w:tplc="3C805A3C" w:tentative="1">
      <w:start w:val="1"/>
      <w:numFmt w:val="bullet"/>
      <w:lvlText w:val=""/>
      <w:lvlJc w:val="left"/>
      <w:pPr>
        <w:tabs>
          <w:tab w:val="num" w:pos="5040"/>
        </w:tabs>
        <w:ind w:left="5040" w:hanging="360"/>
      </w:pPr>
      <w:rPr>
        <w:rFonts w:ascii="Wingdings" w:hAnsi="Wingdings" w:hint="default"/>
      </w:rPr>
    </w:lvl>
    <w:lvl w:ilvl="7" w:tplc="3C40C6B4" w:tentative="1">
      <w:start w:val="1"/>
      <w:numFmt w:val="bullet"/>
      <w:lvlText w:val=""/>
      <w:lvlJc w:val="left"/>
      <w:pPr>
        <w:tabs>
          <w:tab w:val="num" w:pos="5760"/>
        </w:tabs>
        <w:ind w:left="5760" w:hanging="360"/>
      </w:pPr>
      <w:rPr>
        <w:rFonts w:ascii="Wingdings" w:hAnsi="Wingdings" w:hint="default"/>
      </w:rPr>
    </w:lvl>
    <w:lvl w:ilvl="8" w:tplc="93BC19F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AE33C2"/>
    <w:multiLevelType w:val="hybridMultilevel"/>
    <w:tmpl w:val="08B696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E02501"/>
    <w:multiLevelType w:val="hybridMultilevel"/>
    <w:tmpl w:val="8AA0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7764D"/>
    <w:multiLevelType w:val="hybridMultilevel"/>
    <w:tmpl w:val="326A7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7F46C28"/>
    <w:multiLevelType w:val="hybridMultilevel"/>
    <w:tmpl w:val="F57652DC"/>
    <w:lvl w:ilvl="0" w:tplc="1009000F">
      <w:start w:val="1"/>
      <w:numFmt w:val="decimal"/>
      <w:lvlText w:val="%1."/>
      <w:lvlJc w:val="left"/>
      <w:pPr>
        <w:tabs>
          <w:tab w:val="num" w:pos="360"/>
        </w:tabs>
        <w:ind w:left="360" w:hanging="360"/>
      </w:pPr>
      <w:rPr>
        <w:rFonts w:hint="default"/>
      </w:rPr>
    </w:lvl>
    <w:lvl w:ilvl="1" w:tplc="10090003">
      <w:start w:val="1"/>
      <w:numFmt w:val="bullet"/>
      <w:lvlText w:val="o"/>
      <w:lvlJc w:val="left"/>
      <w:pPr>
        <w:tabs>
          <w:tab w:val="num" w:pos="1170"/>
        </w:tabs>
        <w:ind w:left="1170" w:hanging="360"/>
      </w:pPr>
      <w:rPr>
        <w:rFonts w:ascii="Courier New" w:hAnsi="Courier New" w:cs="Courier New" w:hint="default"/>
      </w:rPr>
    </w:lvl>
    <w:lvl w:ilvl="2" w:tplc="10090005">
      <w:start w:val="1"/>
      <w:numFmt w:val="bullet"/>
      <w:lvlText w:val=""/>
      <w:lvlJc w:val="left"/>
      <w:pPr>
        <w:tabs>
          <w:tab w:val="num" w:pos="1890"/>
        </w:tabs>
        <w:ind w:left="1890" w:hanging="360"/>
      </w:pPr>
      <w:rPr>
        <w:rFonts w:ascii="Wingdings" w:hAnsi="Wingdings" w:hint="default"/>
      </w:rPr>
    </w:lvl>
    <w:lvl w:ilvl="3" w:tplc="10090001">
      <w:start w:val="1"/>
      <w:numFmt w:val="bullet"/>
      <w:lvlText w:val=""/>
      <w:lvlJc w:val="left"/>
      <w:pPr>
        <w:tabs>
          <w:tab w:val="num" w:pos="2610"/>
        </w:tabs>
        <w:ind w:left="2610" w:hanging="360"/>
      </w:pPr>
      <w:rPr>
        <w:rFonts w:ascii="Symbol" w:hAnsi="Symbol" w:hint="default"/>
      </w:rPr>
    </w:lvl>
    <w:lvl w:ilvl="4" w:tplc="10090003">
      <w:start w:val="1"/>
      <w:numFmt w:val="bullet"/>
      <w:lvlText w:val="o"/>
      <w:lvlJc w:val="left"/>
      <w:pPr>
        <w:tabs>
          <w:tab w:val="num" w:pos="3330"/>
        </w:tabs>
        <w:ind w:left="3330" w:hanging="360"/>
      </w:pPr>
      <w:rPr>
        <w:rFonts w:ascii="Courier New" w:hAnsi="Courier New" w:cs="Courier New" w:hint="default"/>
      </w:rPr>
    </w:lvl>
    <w:lvl w:ilvl="5" w:tplc="10090005" w:tentative="1">
      <w:start w:val="1"/>
      <w:numFmt w:val="bullet"/>
      <w:lvlText w:val=""/>
      <w:lvlJc w:val="left"/>
      <w:pPr>
        <w:tabs>
          <w:tab w:val="num" w:pos="4050"/>
        </w:tabs>
        <w:ind w:left="4050" w:hanging="360"/>
      </w:pPr>
      <w:rPr>
        <w:rFonts w:ascii="Wingdings" w:hAnsi="Wingdings" w:hint="default"/>
      </w:rPr>
    </w:lvl>
    <w:lvl w:ilvl="6" w:tplc="10090001" w:tentative="1">
      <w:start w:val="1"/>
      <w:numFmt w:val="bullet"/>
      <w:lvlText w:val=""/>
      <w:lvlJc w:val="left"/>
      <w:pPr>
        <w:tabs>
          <w:tab w:val="num" w:pos="4770"/>
        </w:tabs>
        <w:ind w:left="4770" w:hanging="360"/>
      </w:pPr>
      <w:rPr>
        <w:rFonts w:ascii="Symbol" w:hAnsi="Symbol" w:hint="default"/>
      </w:rPr>
    </w:lvl>
    <w:lvl w:ilvl="7" w:tplc="10090003" w:tentative="1">
      <w:start w:val="1"/>
      <w:numFmt w:val="bullet"/>
      <w:lvlText w:val="o"/>
      <w:lvlJc w:val="left"/>
      <w:pPr>
        <w:tabs>
          <w:tab w:val="num" w:pos="5490"/>
        </w:tabs>
        <w:ind w:left="5490" w:hanging="360"/>
      </w:pPr>
      <w:rPr>
        <w:rFonts w:ascii="Courier New" w:hAnsi="Courier New" w:cs="Courier New" w:hint="default"/>
      </w:rPr>
    </w:lvl>
    <w:lvl w:ilvl="8" w:tplc="10090005" w:tentative="1">
      <w:start w:val="1"/>
      <w:numFmt w:val="bullet"/>
      <w:lvlText w:val=""/>
      <w:lvlJc w:val="left"/>
      <w:pPr>
        <w:tabs>
          <w:tab w:val="num" w:pos="6210"/>
        </w:tabs>
        <w:ind w:left="6210" w:hanging="360"/>
      </w:pPr>
      <w:rPr>
        <w:rFonts w:ascii="Wingdings" w:hAnsi="Wingdings" w:hint="default"/>
      </w:rPr>
    </w:lvl>
  </w:abstractNum>
  <w:abstractNum w:abstractNumId="5" w15:restartNumberingAfterBreak="0">
    <w:nsid w:val="2B0B7E8C"/>
    <w:multiLevelType w:val="hybridMultilevel"/>
    <w:tmpl w:val="4C1AED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6F47449"/>
    <w:multiLevelType w:val="hybridMultilevel"/>
    <w:tmpl w:val="34040A4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EF5164"/>
    <w:multiLevelType w:val="hybridMultilevel"/>
    <w:tmpl w:val="9096655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13F41CE"/>
    <w:multiLevelType w:val="hybridMultilevel"/>
    <w:tmpl w:val="B160504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C140FB"/>
    <w:multiLevelType w:val="hybridMultilevel"/>
    <w:tmpl w:val="2EDE7712"/>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5EB52C1"/>
    <w:multiLevelType w:val="hybridMultilevel"/>
    <w:tmpl w:val="F23A2FB0"/>
    <w:lvl w:ilvl="0" w:tplc="CE0E76CC">
      <w:start w:val="1"/>
      <w:numFmt w:val="bullet"/>
      <w:lvlText w:val=""/>
      <w:lvlJc w:val="left"/>
      <w:pPr>
        <w:tabs>
          <w:tab w:val="num" w:pos="720"/>
        </w:tabs>
        <w:ind w:left="720" w:hanging="360"/>
      </w:pPr>
      <w:rPr>
        <w:rFonts w:ascii="Wingdings" w:hAnsi="Wingdings" w:hint="default"/>
      </w:rPr>
    </w:lvl>
    <w:lvl w:ilvl="1" w:tplc="CD6C3362">
      <w:start w:val="1"/>
      <w:numFmt w:val="bullet"/>
      <w:lvlText w:val=""/>
      <w:lvlJc w:val="left"/>
      <w:pPr>
        <w:tabs>
          <w:tab w:val="num" w:pos="1440"/>
        </w:tabs>
        <w:ind w:left="1440" w:hanging="360"/>
      </w:pPr>
      <w:rPr>
        <w:rFonts w:ascii="Wingdings" w:hAnsi="Wingdings" w:hint="default"/>
      </w:rPr>
    </w:lvl>
    <w:lvl w:ilvl="2" w:tplc="C728E0E6" w:tentative="1">
      <w:start w:val="1"/>
      <w:numFmt w:val="bullet"/>
      <w:lvlText w:val=""/>
      <w:lvlJc w:val="left"/>
      <w:pPr>
        <w:tabs>
          <w:tab w:val="num" w:pos="2160"/>
        </w:tabs>
        <w:ind w:left="2160" w:hanging="360"/>
      </w:pPr>
      <w:rPr>
        <w:rFonts w:ascii="Wingdings" w:hAnsi="Wingdings" w:hint="default"/>
      </w:rPr>
    </w:lvl>
    <w:lvl w:ilvl="3" w:tplc="9BA6D0F4" w:tentative="1">
      <w:start w:val="1"/>
      <w:numFmt w:val="bullet"/>
      <w:lvlText w:val=""/>
      <w:lvlJc w:val="left"/>
      <w:pPr>
        <w:tabs>
          <w:tab w:val="num" w:pos="2880"/>
        </w:tabs>
        <w:ind w:left="2880" w:hanging="360"/>
      </w:pPr>
      <w:rPr>
        <w:rFonts w:ascii="Wingdings" w:hAnsi="Wingdings" w:hint="default"/>
      </w:rPr>
    </w:lvl>
    <w:lvl w:ilvl="4" w:tplc="A1D61AEC" w:tentative="1">
      <w:start w:val="1"/>
      <w:numFmt w:val="bullet"/>
      <w:lvlText w:val=""/>
      <w:lvlJc w:val="left"/>
      <w:pPr>
        <w:tabs>
          <w:tab w:val="num" w:pos="3600"/>
        </w:tabs>
        <w:ind w:left="3600" w:hanging="360"/>
      </w:pPr>
      <w:rPr>
        <w:rFonts w:ascii="Wingdings" w:hAnsi="Wingdings" w:hint="default"/>
      </w:rPr>
    </w:lvl>
    <w:lvl w:ilvl="5" w:tplc="1BA886F2" w:tentative="1">
      <w:start w:val="1"/>
      <w:numFmt w:val="bullet"/>
      <w:lvlText w:val=""/>
      <w:lvlJc w:val="left"/>
      <w:pPr>
        <w:tabs>
          <w:tab w:val="num" w:pos="4320"/>
        </w:tabs>
        <w:ind w:left="4320" w:hanging="360"/>
      </w:pPr>
      <w:rPr>
        <w:rFonts w:ascii="Wingdings" w:hAnsi="Wingdings" w:hint="default"/>
      </w:rPr>
    </w:lvl>
    <w:lvl w:ilvl="6" w:tplc="57F6F1E8" w:tentative="1">
      <w:start w:val="1"/>
      <w:numFmt w:val="bullet"/>
      <w:lvlText w:val=""/>
      <w:lvlJc w:val="left"/>
      <w:pPr>
        <w:tabs>
          <w:tab w:val="num" w:pos="5040"/>
        </w:tabs>
        <w:ind w:left="5040" w:hanging="360"/>
      </w:pPr>
      <w:rPr>
        <w:rFonts w:ascii="Wingdings" w:hAnsi="Wingdings" w:hint="default"/>
      </w:rPr>
    </w:lvl>
    <w:lvl w:ilvl="7" w:tplc="D6F893A2" w:tentative="1">
      <w:start w:val="1"/>
      <w:numFmt w:val="bullet"/>
      <w:lvlText w:val=""/>
      <w:lvlJc w:val="left"/>
      <w:pPr>
        <w:tabs>
          <w:tab w:val="num" w:pos="5760"/>
        </w:tabs>
        <w:ind w:left="5760" w:hanging="360"/>
      </w:pPr>
      <w:rPr>
        <w:rFonts w:ascii="Wingdings" w:hAnsi="Wingdings" w:hint="default"/>
      </w:rPr>
    </w:lvl>
    <w:lvl w:ilvl="8" w:tplc="4DFE91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115FC"/>
    <w:multiLevelType w:val="hybridMultilevel"/>
    <w:tmpl w:val="1D5A81C6"/>
    <w:lvl w:ilvl="0" w:tplc="FE1064B2">
      <w:start w:val="1"/>
      <w:numFmt w:val="bullet"/>
      <w:lvlText w:val=""/>
      <w:lvlJc w:val="left"/>
      <w:pPr>
        <w:tabs>
          <w:tab w:val="num" w:pos="720"/>
        </w:tabs>
        <w:ind w:left="720" w:hanging="360"/>
      </w:pPr>
      <w:rPr>
        <w:rFonts w:ascii="Wingdings" w:hAnsi="Wingdings" w:hint="default"/>
      </w:rPr>
    </w:lvl>
    <w:lvl w:ilvl="1" w:tplc="9404FB68">
      <w:start w:val="185"/>
      <w:numFmt w:val="bullet"/>
      <w:lvlText w:val=""/>
      <w:lvlJc w:val="left"/>
      <w:pPr>
        <w:tabs>
          <w:tab w:val="num" w:pos="1440"/>
        </w:tabs>
        <w:ind w:left="1440" w:hanging="360"/>
      </w:pPr>
      <w:rPr>
        <w:rFonts w:ascii="Wingdings" w:hAnsi="Wingdings" w:hint="default"/>
      </w:rPr>
    </w:lvl>
    <w:lvl w:ilvl="2" w:tplc="5E58CCDC" w:tentative="1">
      <w:start w:val="1"/>
      <w:numFmt w:val="bullet"/>
      <w:lvlText w:val=""/>
      <w:lvlJc w:val="left"/>
      <w:pPr>
        <w:tabs>
          <w:tab w:val="num" w:pos="2160"/>
        </w:tabs>
        <w:ind w:left="2160" w:hanging="360"/>
      </w:pPr>
      <w:rPr>
        <w:rFonts w:ascii="Wingdings" w:hAnsi="Wingdings" w:hint="default"/>
      </w:rPr>
    </w:lvl>
    <w:lvl w:ilvl="3" w:tplc="D0FABB54" w:tentative="1">
      <w:start w:val="1"/>
      <w:numFmt w:val="bullet"/>
      <w:lvlText w:val=""/>
      <w:lvlJc w:val="left"/>
      <w:pPr>
        <w:tabs>
          <w:tab w:val="num" w:pos="2880"/>
        </w:tabs>
        <w:ind w:left="2880" w:hanging="360"/>
      </w:pPr>
      <w:rPr>
        <w:rFonts w:ascii="Wingdings" w:hAnsi="Wingdings" w:hint="default"/>
      </w:rPr>
    </w:lvl>
    <w:lvl w:ilvl="4" w:tplc="1F7055F8" w:tentative="1">
      <w:start w:val="1"/>
      <w:numFmt w:val="bullet"/>
      <w:lvlText w:val=""/>
      <w:lvlJc w:val="left"/>
      <w:pPr>
        <w:tabs>
          <w:tab w:val="num" w:pos="3600"/>
        </w:tabs>
        <w:ind w:left="3600" w:hanging="360"/>
      </w:pPr>
      <w:rPr>
        <w:rFonts w:ascii="Wingdings" w:hAnsi="Wingdings" w:hint="default"/>
      </w:rPr>
    </w:lvl>
    <w:lvl w:ilvl="5" w:tplc="A072DC9A" w:tentative="1">
      <w:start w:val="1"/>
      <w:numFmt w:val="bullet"/>
      <w:lvlText w:val=""/>
      <w:lvlJc w:val="left"/>
      <w:pPr>
        <w:tabs>
          <w:tab w:val="num" w:pos="4320"/>
        </w:tabs>
        <w:ind w:left="4320" w:hanging="360"/>
      </w:pPr>
      <w:rPr>
        <w:rFonts w:ascii="Wingdings" w:hAnsi="Wingdings" w:hint="default"/>
      </w:rPr>
    </w:lvl>
    <w:lvl w:ilvl="6" w:tplc="B17A1C48" w:tentative="1">
      <w:start w:val="1"/>
      <w:numFmt w:val="bullet"/>
      <w:lvlText w:val=""/>
      <w:lvlJc w:val="left"/>
      <w:pPr>
        <w:tabs>
          <w:tab w:val="num" w:pos="5040"/>
        </w:tabs>
        <w:ind w:left="5040" w:hanging="360"/>
      </w:pPr>
      <w:rPr>
        <w:rFonts w:ascii="Wingdings" w:hAnsi="Wingdings" w:hint="default"/>
      </w:rPr>
    </w:lvl>
    <w:lvl w:ilvl="7" w:tplc="4C70B4AC" w:tentative="1">
      <w:start w:val="1"/>
      <w:numFmt w:val="bullet"/>
      <w:lvlText w:val=""/>
      <w:lvlJc w:val="left"/>
      <w:pPr>
        <w:tabs>
          <w:tab w:val="num" w:pos="5760"/>
        </w:tabs>
        <w:ind w:left="5760" w:hanging="360"/>
      </w:pPr>
      <w:rPr>
        <w:rFonts w:ascii="Wingdings" w:hAnsi="Wingdings" w:hint="default"/>
      </w:rPr>
    </w:lvl>
    <w:lvl w:ilvl="8" w:tplc="9C7CDA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461D36"/>
    <w:multiLevelType w:val="hybridMultilevel"/>
    <w:tmpl w:val="A4C22762"/>
    <w:lvl w:ilvl="0" w:tplc="24D0C2EE">
      <w:numFmt w:val="bullet"/>
      <w:lvlText w:val="-"/>
      <w:lvlJc w:val="left"/>
      <w:pPr>
        <w:ind w:left="720" w:hanging="360"/>
      </w:pPr>
      <w:rPr>
        <w:rFonts w:ascii="Calibri Light" w:eastAsiaTheme="minorHAnsi"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15C4B"/>
    <w:multiLevelType w:val="hybridMultilevel"/>
    <w:tmpl w:val="68644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B66FF8"/>
    <w:multiLevelType w:val="hybridMultilevel"/>
    <w:tmpl w:val="A46EBCD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2D7334"/>
    <w:multiLevelType w:val="hybridMultilevel"/>
    <w:tmpl w:val="CB0E8A0E"/>
    <w:lvl w:ilvl="0" w:tplc="AF361F00">
      <w:start w:val="1"/>
      <w:numFmt w:val="bullet"/>
      <w:lvlText w:val=""/>
      <w:lvlJc w:val="left"/>
      <w:pPr>
        <w:tabs>
          <w:tab w:val="num" w:pos="720"/>
        </w:tabs>
        <w:ind w:left="720" w:hanging="360"/>
      </w:pPr>
      <w:rPr>
        <w:rFonts w:ascii="Wingdings" w:hAnsi="Wingdings" w:hint="default"/>
      </w:rPr>
    </w:lvl>
    <w:lvl w:ilvl="1" w:tplc="988CCA72" w:tentative="1">
      <w:start w:val="1"/>
      <w:numFmt w:val="bullet"/>
      <w:lvlText w:val=""/>
      <w:lvlJc w:val="left"/>
      <w:pPr>
        <w:tabs>
          <w:tab w:val="num" w:pos="1440"/>
        </w:tabs>
        <w:ind w:left="1440" w:hanging="360"/>
      </w:pPr>
      <w:rPr>
        <w:rFonts w:ascii="Wingdings" w:hAnsi="Wingdings" w:hint="default"/>
      </w:rPr>
    </w:lvl>
    <w:lvl w:ilvl="2" w:tplc="F39A1C68" w:tentative="1">
      <w:start w:val="1"/>
      <w:numFmt w:val="bullet"/>
      <w:lvlText w:val=""/>
      <w:lvlJc w:val="left"/>
      <w:pPr>
        <w:tabs>
          <w:tab w:val="num" w:pos="2160"/>
        </w:tabs>
        <w:ind w:left="2160" w:hanging="360"/>
      </w:pPr>
      <w:rPr>
        <w:rFonts w:ascii="Wingdings" w:hAnsi="Wingdings" w:hint="default"/>
      </w:rPr>
    </w:lvl>
    <w:lvl w:ilvl="3" w:tplc="40AC966E" w:tentative="1">
      <w:start w:val="1"/>
      <w:numFmt w:val="bullet"/>
      <w:lvlText w:val=""/>
      <w:lvlJc w:val="left"/>
      <w:pPr>
        <w:tabs>
          <w:tab w:val="num" w:pos="2880"/>
        </w:tabs>
        <w:ind w:left="2880" w:hanging="360"/>
      </w:pPr>
      <w:rPr>
        <w:rFonts w:ascii="Wingdings" w:hAnsi="Wingdings" w:hint="default"/>
      </w:rPr>
    </w:lvl>
    <w:lvl w:ilvl="4" w:tplc="A2A0410A" w:tentative="1">
      <w:start w:val="1"/>
      <w:numFmt w:val="bullet"/>
      <w:lvlText w:val=""/>
      <w:lvlJc w:val="left"/>
      <w:pPr>
        <w:tabs>
          <w:tab w:val="num" w:pos="3600"/>
        </w:tabs>
        <w:ind w:left="3600" w:hanging="360"/>
      </w:pPr>
      <w:rPr>
        <w:rFonts w:ascii="Wingdings" w:hAnsi="Wingdings" w:hint="default"/>
      </w:rPr>
    </w:lvl>
    <w:lvl w:ilvl="5" w:tplc="A9C21C96" w:tentative="1">
      <w:start w:val="1"/>
      <w:numFmt w:val="bullet"/>
      <w:lvlText w:val=""/>
      <w:lvlJc w:val="left"/>
      <w:pPr>
        <w:tabs>
          <w:tab w:val="num" w:pos="4320"/>
        </w:tabs>
        <w:ind w:left="4320" w:hanging="360"/>
      </w:pPr>
      <w:rPr>
        <w:rFonts w:ascii="Wingdings" w:hAnsi="Wingdings" w:hint="default"/>
      </w:rPr>
    </w:lvl>
    <w:lvl w:ilvl="6" w:tplc="166C9E5E" w:tentative="1">
      <w:start w:val="1"/>
      <w:numFmt w:val="bullet"/>
      <w:lvlText w:val=""/>
      <w:lvlJc w:val="left"/>
      <w:pPr>
        <w:tabs>
          <w:tab w:val="num" w:pos="5040"/>
        </w:tabs>
        <w:ind w:left="5040" w:hanging="360"/>
      </w:pPr>
      <w:rPr>
        <w:rFonts w:ascii="Wingdings" w:hAnsi="Wingdings" w:hint="default"/>
      </w:rPr>
    </w:lvl>
    <w:lvl w:ilvl="7" w:tplc="E94A6EF4" w:tentative="1">
      <w:start w:val="1"/>
      <w:numFmt w:val="bullet"/>
      <w:lvlText w:val=""/>
      <w:lvlJc w:val="left"/>
      <w:pPr>
        <w:tabs>
          <w:tab w:val="num" w:pos="5760"/>
        </w:tabs>
        <w:ind w:left="5760" w:hanging="360"/>
      </w:pPr>
      <w:rPr>
        <w:rFonts w:ascii="Wingdings" w:hAnsi="Wingdings" w:hint="default"/>
      </w:rPr>
    </w:lvl>
    <w:lvl w:ilvl="8" w:tplc="161690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F6C9A"/>
    <w:multiLevelType w:val="hybridMultilevel"/>
    <w:tmpl w:val="4644EC4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5B26D3"/>
    <w:multiLevelType w:val="multilevel"/>
    <w:tmpl w:val="4804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519DD"/>
    <w:multiLevelType w:val="hybridMultilevel"/>
    <w:tmpl w:val="C3F41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66D4C"/>
    <w:multiLevelType w:val="hybridMultilevel"/>
    <w:tmpl w:val="74A670D0"/>
    <w:lvl w:ilvl="0" w:tplc="7D9434BA">
      <w:start w:val="1"/>
      <w:numFmt w:val="bullet"/>
      <w:lvlText w:val=""/>
      <w:lvlJc w:val="left"/>
      <w:pPr>
        <w:tabs>
          <w:tab w:val="num" w:pos="720"/>
        </w:tabs>
        <w:ind w:left="720" w:hanging="360"/>
      </w:pPr>
      <w:rPr>
        <w:rFonts w:ascii="Wingdings" w:hAnsi="Wingdings" w:hint="default"/>
      </w:rPr>
    </w:lvl>
    <w:lvl w:ilvl="1" w:tplc="31889C16" w:tentative="1">
      <w:start w:val="1"/>
      <w:numFmt w:val="bullet"/>
      <w:lvlText w:val=""/>
      <w:lvlJc w:val="left"/>
      <w:pPr>
        <w:tabs>
          <w:tab w:val="num" w:pos="1440"/>
        </w:tabs>
        <w:ind w:left="1440" w:hanging="360"/>
      </w:pPr>
      <w:rPr>
        <w:rFonts w:ascii="Wingdings" w:hAnsi="Wingdings" w:hint="default"/>
      </w:rPr>
    </w:lvl>
    <w:lvl w:ilvl="2" w:tplc="70EA3A8A" w:tentative="1">
      <w:start w:val="1"/>
      <w:numFmt w:val="bullet"/>
      <w:lvlText w:val=""/>
      <w:lvlJc w:val="left"/>
      <w:pPr>
        <w:tabs>
          <w:tab w:val="num" w:pos="2160"/>
        </w:tabs>
        <w:ind w:left="2160" w:hanging="360"/>
      </w:pPr>
      <w:rPr>
        <w:rFonts w:ascii="Wingdings" w:hAnsi="Wingdings" w:hint="default"/>
      </w:rPr>
    </w:lvl>
    <w:lvl w:ilvl="3" w:tplc="324E32A6" w:tentative="1">
      <w:start w:val="1"/>
      <w:numFmt w:val="bullet"/>
      <w:lvlText w:val=""/>
      <w:lvlJc w:val="left"/>
      <w:pPr>
        <w:tabs>
          <w:tab w:val="num" w:pos="2880"/>
        </w:tabs>
        <w:ind w:left="2880" w:hanging="360"/>
      </w:pPr>
      <w:rPr>
        <w:rFonts w:ascii="Wingdings" w:hAnsi="Wingdings" w:hint="default"/>
      </w:rPr>
    </w:lvl>
    <w:lvl w:ilvl="4" w:tplc="69DA3042" w:tentative="1">
      <w:start w:val="1"/>
      <w:numFmt w:val="bullet"/>
      <w:lvlText w:val=""/>
      <w:lvlJc w:val="left"/>
      <w:pPr>
        <w:tabs>
          <w:tab w:val="num" w:pos="3600"/>
        </w:tabs>
        <w:ind w:left="3600" w:hanging="360"/>
      </w:pPr>
      <w:rPr>
        <w:rFonts w:ascii="Wingdings" w:hAnsi="Wingdings" w:hint="default"/>
      </w:rPr>
    </w:lvl>
    <w:lvl w:ilvl="5" w:tplc="CE401712" w:tentative="1">
      <w:start w:val="1"/>
      <w:numFmt w:val="bullet"/>
      <w:lvlText w:val=""/>
      <w:lvlJc w:val="left"/>
      <w:pPr>
        <w:tabs>
          <w:tab w:val="num" w:pos="4320"/>
        </w:tabs>
        <w:ind w:left="4320" w:hanging="360"/>
      </w:pPr>
      <w:rPr>
        <w:rFonts w:ascii="Wingdings" w:hAnsi="Wingdings" w:hint="default"/>
      </w:rPr>
    </w:lvl>
    <w:lvl w:ilvl="6" w:tplc="5E74101A" w:tentative="1">
      <w:start w:val="1"/>
      <w:numFmt w:val="bullet"/>
      <w:lvlText w:val=""/>
      <w:lvlJc w:val="left"/>
      <w:pPr>
        <w:tabs>
          <w:tab w:val="num" w:pos="5040"/>
        </w:tabs>
        <w:ind w:left="5040" w:hanging="360"/>
      </w:pPr>
      <w:rPr>
        <w:rFonts w:ascii="Wingdings" w:hAnsi="Wingdings" w:hint="default"/>
      </w:rPr>
    </w:lvl>
    <w:lvl w:ilvl="7" w:tplc="01101798" w:tentative="1">
      <w:start w:val="1"/>
      <w:numFmt w:val="bullet"/>
      <w:lvlText w:val=""/>
      <w:lvlJc w:val="left"/>
      <w:pPr>
        <w:tabs>
          <w:tab w:val="num" w:pos="5760"/>
        </w:tabs>
        <w:ind w:left="5760" w:hanging="360"/>
      </w:pPr>
      <w:rPr>
        <w:rFonts w:ascii="Wingdings" w:hAnsi="Wingdings" w:hint="default"/>
      </w:rPr>
    </w:lvl>
    <w:lvl w:ilvl="8" w:tplc="7782337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8A5A09"/>
    <w:multiLevelType w:val="hybridMultilevel"/>
    <w:tmpl w:val="1F2635D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8"/>
  </w:num>
  <w:num w:numId="4">
    <w:abstractNumId w:val="13"/>
  </w:num>
  <w:num w:numId="5">
    <w:abstractNumId w:val="20"/>
  </w:num>
  <w:num w:numId="6">
    <w:abstractNumId w:val="9"/>
  </w:num>
  <w:num w:numId="7">
    <w:abstractNumId w:val="3"/>
  </w:num>
  <w:num w:numId="8">
    <w:abstractNumId w:val="16"/>
  </w:num>
  <w:num w:numId="9">
    <w:abstractNumId w:val="7"/>
  </w:num>
  <w:num w:numId="10">
    <w:abstractNumId w:val="6"/>
  </w:num>
  <w:num w:numId="11">
    <w:abstractNumId w:val="5"/>
  </w:num>
  <w:num w:numId="12">
    <w:abstractNumId w:val="18"/>
  </w:num>
  <w:num w:numId="13">
    <w:abstractNumId w:val="17"/>
  </w:num>
  <w:num w:numId="14">
    <w:abstractNumId w:val="2"/>
  </w:num>
  <w:num w:numId="15">
    <w:abstractNumId w:val="15"/>
  </w:num>
  <w:num w:numId="16">
    <w:abstractNumId w:val="10"/>
  </w:num>
  <w:num w:numId="17">
    <w:abstractNumId w:val="12"/>
  </w:num>
  <w:num w:numId="18">
    <w:abstractNumId w:val="11"/>
  </w:num>
  <w:num w:numId="19">
    <w:abstractNumId w:val="19"/>
  </w:num>
  <w:num w:numId="20">
    <w:abstractNumId w:val="0"/>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lly Warnock">
    <w15:presenceInfo w15:providerId="AD" w15:userId="S-1-5-21-3778899895-3980212994-4022253279-4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8B"/>
    <w:rsid w:val="00044587"/>
    <w:rsid w:val="00064090"/>
    <w:rsid w:val="00095705"/>
    <w:rsid w:val="000978DB"/>
    <w:rsid w:val="000D1510"/>
    <w:rsid w:val="000E3421"/>
    <w:rsid w:val="001507C6"/>
    <w:rsid w:val="00162B01"/>
    <w:rsid w:val="001B7ECB"/>
    <w:rsid w:val="001F45DE"/>
    <w:rsid w:val="00211352"/>
    <w:rsid w:val="00251146"/>
    <w:rsid w:val="002E2A9A"/>
    <w:rsid w:val="00365FA1"/>
    <w:rsid w:val="003F7A6C"/>
    <w:rsid w:val="00401C7D"/>
    <w:rsid w:val="00405992"/>
    <w:rsid w:val="0045003C"/>
    <w:rsid w:val="00462FF2"/>
    <w:rsid w:val="00481FAB"/>
    <w:rsid w:val="00494E94"/>
    <w:rsid w:val="004B24B4"/>
    <w:rsid w:val="004C0DD9"/>
    <w:rsid w:val="004D6EE7"/>
    <w:rsid w:val="0051357B"/>
    <w:rsid w:val="00553D03"/>
    <w:rsid w:val="0058475E"/>
    <w:rsid w:val="005E7877"/>
    <w:rsid w:val="006375EA"/>
    <w:rsid w:val="00655A32"/>
    <w:rsid w:val="00677030"/>
    <w:rsid w:val="006B21A8"/>
    <w:rsid w:val="007D393B"/>
    <w:rsid w:val="007D5892"/>
    <w:rsid w:val="007F2A6D"/>
    <w:rsid w:val="007F7D4A"/>
    <w:rsid w:val="00807636"/>
    <w:rsid w:val="00811827"/>
    <w:rsid w:val="00864A52"/>
    <w:rsid w:val="008D482A"/>
    <w:rsid w:val="008F5963"/>
    <w:rsid w:val="009127E1"/>
    <w:rsid w:val="009913B0"/>
    <w:rsid w:val="00A67208"/>
    <w:rsid w:val="00B05095"/>
    <w:rsid w:val="00B100FC"/>
    <w:rsid w:val="00B6298B"/>
    <w:rsid w:val="00C00F82"/>
    <w:rsid w:val="00C203E7"/>
    <w:rsid w:val="00C92E91"/>
    <w:rsid w:val="00CC767A"/>
    <w:rsid w:val="00D131B0"/>
    <w:rsid w:val="00E828DF"/>
    <w:rsid w:val="00EC739A"/>
    <w:rsid w:val="00ED455E"/>
    <w:rsid w:val="00EF0194"/>
    <w:rsid w:val="00EF01F5"/>
    <w:rsid w:val="00EF0F13"/>
    <w:rsid w:val="00EF75BC"/>
    <w:rsid w:val="00F97A05"/>
    <w:rsid w:val="00FD15F0"/>
    <w:rsid w:val="00FD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5BBA"/>
  <w15:chartTrackingRefBased/>
  <w15:docId w15:val="{D0B1A30B-70A3-409E-BBD1-33297B71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4B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4B4"/>
    <w:rPr>
      <w:rFonts w:asciiTheme="majorHAnsi" w:eastAsiaTheme="majorEastAsia" w:hAnsiTheme="majorHAnsi" w:cstheme="majorBidi"/>
      <w:b/>
      <w:bCs/>
      <w:color w:val="2E74B5" w:themeColor="accent1" w:themeShade="BF"/>
      <w:sz w:val="28"/>
      <w:szCs w:val="28"/>
      <w:lang w:val="en-CA"/>
    </w:rPr>
  </w:style>
  <w:style w:type="paragraph" w:styleId="ListParagraph">
    <w:name w:val="List Paragraph"/>
    <w:aliases w:val="List Paragraph no indent"/>
    <w:basedOn w:val="Normal"/>
    <w:link w:val="ListParagraphChar"/>
    <w:uiPriority w:val="34"/>
    <w:qFormat/>
    <w:rsid w:val="004B24B4"/>
    <w:pPr>
      <w:spacing w:after="200" w:line="276" w:lineRule="auto"/>
      <w:ind w:left="720"/>
      <w:contextualSpacing/>
    </w:pPr>
    <w:rPr>
      <w:rFonts w:eastAsiaTheme="minorEastAsia"/>
      <w:lang w:val="en-CA"/>
    </w:rPr>
  </w:style>
  <w:style w:type="paragraph" w:customStyle="1" w:styleId="QuizAnswer">
    <w:name w:val="QuizAnswer"/>
    <w:basedOn w:val="BodyText"/>
    <w:link w:val="QuizAnswerChar"/>
    <w:qFormat/>
    <w:rsid w:val="004B24B4"/>
    <w:pPr>
      <w:tabs>
        <w:tab w:val="left" w:pos="567"/>
        <w:tab w:val="left" w:pos="1134"/>
        <w:tab w:val="left" w:pos="1701"/>
        <w:tab w:val="left" w:pos="2268"/>
        <w:tab w:val="left" w:pos="2835"/>
      </w:tabs>
      <w:spacing w:line="240" w:lineRule="auto"/>
    </w:pPr>
    <w:rPr>
      <w:rFonts w:ascii="Helvetica" w:eastAsia="Times New Roman" w:hAnsi="Helvetica" w:cs="Times New Roman"/>
      <w:i/>
      <w:vanish/>
      <w:sz w:val="24"/>
      <w:szCs w:val="24"/>
      <w:lang w:val="en-GB"/>
    </w:rPr>
  </w:style>
  <w:style w:type="character" w:customStyle="1" w:styleId="QuizAnswerChar">
    <w:name w:val="QuizAnswer Char"/>
    <w:basedOn w:val="BodyTextChar"/>
    <w:link w:val="QuizAnswer"/>
    <w:rsid w:val="004B24B4"/>
    <w:rPr>
      <w:rFonts w:ascii="Helvetica" w:eastAsia="Times New Roman" w:hAnsi="Helvetica" w:cs="Times New Roman"/>
      <w:i/>
      <w:vanish/>
      <w:sz w:val="24"/>
      <w:szCs w:val="24"/>
      <w:lang w:val="en-GB"/>
    </w:rPr>
  </w:style>
  <w:style w:type="paragraph" w:styleId="ListNumber">
    <w:name w:val="List Number"/>
    <w:basedOn w:val="BodyText"/>
    <w:rsid w:val="004B24B4"/>
    <w:pPr>
      <w:tabs>
        <w:tab w:val="left" w:pos="567"/>
        <w:tab w:val="left" w:pos="1134"/>
        <w:tab w:val="left" w:pos="1701"/>
        <w:tab w:val="left" w:pos="2268"/>
        <w:tab w:val="left" w:pos="2835"/>
      </w:tabs>
      <w:spacing w:before="120" w:line="240" w:lineRule="auto"/>
      <w:ind w:left="567" w:hanging="567"/>
    </w:pPr>
    <w:rPr>
      <w:rFonts w:ascii="Helvetica" w:eastAsia="Times New Roman" w:hAnsi="Helvetica" w:cs="Times New Roman"/>
      <w:sz w:val="24"/>
      <w:szCs w:val="24"/>
      <w:lang w:val="en-GB"/>
    </w:rPr>
  </w:style>
  <w:style w:type="character" w:customStyle="1" w:styleId="ListParagraphChar">
    <w:name w:val="List Paragraph Char"/>
    <w:aliases w:val="List Paragraph no indent Char"/>
    <w:basedOn w:val="DefaultParagraphFont"/>
    <w:link w:val="ListParagraph"/>
    <w:uiPriority w:val="34"/>
    <w:rsid w:val="004B24B4"/>
    <w:rPr>
      <w:rFonts w:eastAsiaTheme="minorEastAsia"/>
      <w:lang w:val="en-CA"/>
    </w:rPr>
  </w:style>
  <w:style w:type="paragraph" w:customStyle="1" w:styleId="normal2">
    <w:name w:val="normal2"/>
    <w:rsid w:val="004B24B4"/>
    <w:pPr>
      <w:widowControl w:val="0"/>
      <w:spacing w:after="0" w:line="240" w:lineRule="auto"/>
    </w:pPr>
    <w:rPr>
      <w:rFonts w:ascii="Helv" w:eastAsia="Times New Roman" w:hAnsi="Helv" w:cs="Times New Roman"/>
      <w:snapToGrid w:val="0"/>
      <w:sz w:val="24"/>
      <w:szCs w:val="20"/>
    </w:rPr>
  </w:style>
  <w:style w:type="paragraph" w:styleId="BodyText">
    <w:name w:val="Body Text"/>
    <w:basedOn w:val="Normal"/>
    <w:link w:val="BodyTextChar"/>
    <w:uiPriority w:val="99"/>
    <w:semiHidden/>
    <w:unhideWhenUsed/>
    <w:rsid w:val="004B24B4"/>
    <w:pPr>
      <w:spacing w:after="120"/>
    </w:pPr>
  </w:style>
  <w:style w:type="character" w:customStyle="1" w:styleId="BodyTextChar">
    <w:name w:val="Body Text Char"/>
    <w:basedOn w:val="DefaultParagraphFont"/>
    <w:link w:val="BodyText"/>
    <w:uiPriority w:val="99"/>
    <w:semiHidden/>
    <w:rsid w:val="004B24B4"/>
  </w:style>
  <w:style w:type="paragraph" w:styleId="NormalWeb">
    <w:name w:val="Normal (Web)"/>
    <w:basedOn w:val="Normal"/>
    <w:uiPriority w:val="99"/>
    <w:semiHidden/>
    <w:unhideWhenUsed/>
    <w:rsid w:val="00ED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8455">
      <w:bodyDiv w:val="1"/>
      <w:marLeft w:val="0"/>
      <w:marRight w:val="0"/>
      <w:marTop w:val="0"/>
      <w:marBottom w:val="0"/>
      <w:divBdr>
        <w:top w:val="none" w:sz="0" w:space="0" w:color="auto"/>
        <w:left w:val="none" w:sz="0" w:space="0" w:color="auto"/>
        <w:bottom w:val="none" w:sz="0" w:space="0" w:color="auto"/>
        <w:right w:val="none" w:sz="0" w:space="0" w:color="auto"/>
      </w:divBdr>
      <w:divsChild>
        <w:div w:id="1820464329">
          <w:marLeft w:val="0"/>
          <w:marRight w:val="0"/>
          <w:marTop w:val="0"/>
          <w:marBottom w:val="0"/>
          <w:divBdr>
            <w:top w:val="none" w:sz="0" w:space="0" w:color="auto"/>
            <w:left w:val="none" w:sz="0" w:space="0" w:color="auto"/>
            <w:bottom w:val="none" w:sz="0" w:space="0" w:color="auto"/>
            <w:right w:val="none" w:sz="0" w:space="0" w:color="auto"/>
          </w:divBdr>
        </w:div>
      </w:divsChild>
    </w:div>
    <w:div w:id="147090605">
      <w:bodyDiv w:val="1"/>
      <w:marLeft w:val="0"/>
      <w:marRight w:val="0"/>
      <w:marTop w:val="0"/>
      <w:marBottom w:val="0"/>
      <w:divBdr>
        <w:top w:val="none" w:sz="0" w:space="0" w:color="auto"/>
        <w:left w:val="none" w:sz="0" w:space="0" w:color="auto"/>
        <w:bottom w:val="none" w:sz="0" w:space="0" w:color="auto"/>
        <w:right w:val="none" w:sz="0" w:space="0" w:color="auto"/>
      </w:divBdr>
      <w:divsChild>
        <w:div w:id="1332955001">
          <w:marLeft w:val="547"/>
          <w:marRight w:val="0"/>
          <w:marTop w:val="120"/>
          <w:marBottom w:val="120"/>
          <w:divBdr>
            <w:top w:val="none" w:sz="0" w:space="0" w:color="auto"/>
            <w:left w:val="none" w:sz="0" w:space="0" w:color="auto"/>
            <w:bottom w:val="none" w:sz="0" w:space="0" w:color="auto"/>
            <w:right w:val="none" w:sz="0" w:space="0" w:color="auto"/>
          </w:divBdr>
        </w:div>
      </w:divsChild>
    </w:div>
    <w:div w:id="233245982">
      <w:bodyDiv w:val="1"/>
      <w:marLeft w:val="0"/>
      <w:marRight w:val="0"/>
      <w:marTop w:val="0"/>
      <w:marBottom w:val="0"/>
      <w:divBdr>
        <w:top w:val="none" w:sz="0" w:space="0" w:color="auto"/>
        <w:left w:val="none" w:sz="0" w:space="0" w:color="auto"/>
        <w:bottom w:val="none" w:sz="0" w:space="0" w:color="auto"/>
        <w:right w:val="none" w:sz="0" w:space="0" w:color="auto"/>
      </w:divBdr>
      <w:divsChild>
        <w:div w:id="208809721">
          <w:marLeft w:val="547"/>
          <w:marRight w:val="0"/>
          <w:marTop w:val="120"/>
          <w:marBottom w:val="120"/>
          <w:divBdr>
            <w:top w:val="none" w:sz="0" w:space="0" w:color="auto"/>
            <w:left w:val="none" w:sz="0" w:space="0" w:color="auto"/>
            <w:bottom w:val="none" w:sz="0" w:space="0" w:color="auto"/>
            <w:right w:val="none" w:sz="0" w:space="0" w:color="auto"/>
          </w:divBdr>
        </w:div>
        <w:div w:id="2038504843">
          <w:marLeft w:val="547"/>
          <w:marRight w:val="0"/>
          <w:marTop w:val="120"/>
          <w:marBottom w:val="120"/>
          <w:divBdr>
            <w:top w:val="none" w:sz="0" w:space="0" w:color="auto"/>
            <w:left w:val="none" w:sz="0" w:space="0" w:color="auto"/>
            <w:bottom w:val="none" w:sz="0" w:space="0" w:color="auto"/>
            <w:right w:val="none" w:sz="0" w:space="0" w:color="auto"/>
          </w:divBdr>
        </w:div>
        <w:div w:id="1761293066">
          <w:marLeft w:val="547"/>
          <w:marRight w:val="0"/>
          <w:marTop w:val="120"/>
          <w:marBottom w:val="120"/>
          <w:divBdr>
            <w:top w:val="none" w:sz="0" w:space="0" w:color="auto"/>
            <w:left w:val="none" w:sz="0" w:space="0" w:color="auto"/>
            <w:bottom w:val="none" w:sz="0" w:space="0" w:color="auto"/>
            <w:right w:val="none" w:sz="0" w:space="0" w:color="auto"/>
          </w:divBdr>
        </w:div>
      </w:divsChild>
    </w:div>
    <w:div w:id="328290168">
      <w:bodyDiv w:val="1"/>
      <w:marLeft w:val="0"/>
      <w:marRight w:val="0"/>
      <w:marTop w:val="0"/>
      <w:marBottom w:val="0"/>
      <w:divBdr>
        <w:top w:val="none" w:sz="0" w:space="0" w:color="auto"/>
        <w:left w:val="none" w:sz="0" w:space="0" w:color="auto"/>
        <w:bottom w:val="none" w:sz="0" w:space="0" w:color="auto"/>
        <w:right w:val="none" w:sz="0" w:space="0" w:color="auto"/>
      </w:divBdr>
      <w:divsChild>
        <w:div w:id="1762993425">
          <w:marLeft w:val="547"/>
          <w:marRight w:val="0"/>
          <w:marTop w:val="120"/>
          <w:marBottom w:val="120"/>
          <w:divBdr>
            <w:top w:val="none" w:sz="0" w:space="0" w:color="auto"/>
            <w:left w:val="none" w:sz="0" w:space="0" w:color="auto"/>
            <w:bottom w:val="none" w:sz="0" w:space="0" w:color="auto"/>
            <w:right w:val="none" w:sz="0" w:space="0" w:color="auto"/>
          </w:divBdr>
        </w:div>
        <w:div w:id="138308009">
          <w:marLeft w:val="1166"/>
          <w:marRight w:val="0"/>
          <w:marTop w:val="60"/>
          <w:marBottom w:val="60"/>
          <w:divBdr>
            <w:top w:val="none" w:sz="0" w:space="0" w:color="auto"/>
            <w:left w:val="none" w:sz="0" w:space="0" w:color="auto"/>
            <w:bottom w:val="none" w:sz="0" w:space="0" w:color="auto"/>
            <w:right w:val="none" w:sz="0" w:space="0" w:color="auto"/>
          </w:divBdr>
        </w:div>
        <w:div w:id="1477182087">
          <w:marLeft w:val="547"/>
          <w:marRight w:val="0"/>
          <w:marTop w:val="120"/>
          <w:marBottom w:val="120"/>
          <w:divBdr>
            <w:top w:val="none" w:sz="0" w:space="0" w:color="auto"/>
            <w:left w:val="none" w:sz="0" w:space="0" w:color="auto"/>
            <w:bottom w:val="none" w:sz="0" w:space="0" w:color="auto"/>
            <w:right w:val="none" w:sz="0" w:space="0" w:color="auto"/>
          </w:divBdr>
        </w:div>
        <w:div w:id="419915628">
          <w:marLeft w:val="1166"/>
          <w:marRight w:val="0"/>
          <w:marTop w:val="60"/>
          <w:marBottom w:val="60"/>
          <w:divBdr>
            <w:top w:val="none" w:sz="0" w:space="0" w:color="auto"/>
            <w:left w:val="none" w:sz="0" w:space="0" w:color="auto"/>
            <w:bottom w:val="none" w:sz="0" w:space="0" w:color="auto"/>
            <w:right w:val="none" w:sz="0" w:space="0" w:color="auto"/>
          </w:divBdr>
        </w:div>
        <w:div w:id="1540244012">
          <w:marLeft w:val="547"/>
          <w:marRight w:val="0"/>
          <w:marTop w:val="120"/>
          <w:marBottom w:val="120"/>
          <w:divBdr>
            <w:top w:val="none" w:sz="0" w:space="0" w:color="auto"/>
            <w:left w:val="none" w:sz="0" w:space="0" w:color="auto"/>
            <w:bottom w:val="none" w:sz="0" w:space="0" w:color="auto"/>
            <w:right w:val="none" w:sz="0" w:space="0" w:color="auto"/>
          </w:divBdr>
        </w:div>
        <w:div w:id="1079982918">
          <w:marLeft w:val="1166"/>
          <w:marRight w:val="0"/>
          <w:marTop w:val="60"/>
          <w:marBottom w:val="60"/>
          <w:divBdr>
            <w:top w:val="none" w:sz="0" w:space="0" w:color="auto"/>
            <w:left w:val="none" w:sz="0" w:space="0" w:color="auto"/>
            <w:bottom w:val="none" w:sz="0" w:space="0" w:color="auto"/>
            <w:right w:val="none" w:sz="0" w:space="0" w:color="auto"/>
          </w:divBdr>
        </w:div>
      </w:divsChild>
    </w:div>
    <w:div w:id="445850458">
      <w:bodyDiv w:val="1"/>
      <w:marLeft w:val="0"/>
      <w:marRight w:val="0"/>
      <w:marTop w:val="0"/>
      <w:marBottom w:val="0"/>
      <w:divBdr>
        <w:top w:val="none" w:sz="0" w:space="0" w:color="auto"/>
        <w:left w:val="none" w:sz="0" w:space="0" w:color="auto"/>
        <w:bottom w:val="none" w:sz="0" w:space="0" w:color="auto"/>
        <w:right w:val="none" w:sz="0" w:space="0" w:color="auto"/>
      </w:divBdr>
      <w:divsChild>
        <w:div w:id="661349347">
          <w:marLeft w:val="547"/>
          <w:marRight w:val="0"/>
          <w:marTop w:val="120"/>
          <w:marBottom w:val="120"/>
          <w:divBdr>
            <w:top w:val="none" w:sz="0" w:space="0" w:color="auto"/>
            <w:left w:val="none" w:sz="0" w:space="0" w:color="auto"/>
            <w:bottom w:val="none" w:sz="0" w:space="0" w:color="auto"/>
            <w:right w:val="none" w:sz="0" w:space="0" w:color="auto"/>
          </w:divBdr>
        </w:div>
      </w:divsChild>
    </w:div>
    <w:div w:id="510341801">
      <w:bodyDiv w:val="1"/>
      <w:marLeft w:val="0"/>
      <w:marRight w:val="0"/>
      <w:marTop w:val="0"/>
      <w:marBottom w:val="0"/>
      <w:divBdr>
        <w:top w:val="none" w:sz="0" w:space="0" w:color="auto"/>
        <w:left w:val="none" w:sz="0" w:space="0" w:color="auto"/>
        <w:bottom w:val="none" w:sz="0" w:space="0" w:color="auto"/>
        <w:right w:val="none" w:sz="0" w:space="0" w:color="auto"/>
      </w:divBdr>
      <w:divsChild>
        <w:div w:id="1406731005">
          <w:marLeft w:val="0"/>
          <w:marRight w:val="0"/>
          <w:marTop w:val="0"/>
          <w:marBottom w:val="0"/>
          <w:divBdr>
            <w:top w:val="none" w:sz="0" w:space="0" w:color="auto"/>
            <w:left w:val="none" w:sz="0" w:space="0" w:color="auto"/>
            <w:bottom w:val="none" w:sz="0" w:space="0" w:color="auto"/>
            <w:right w:val="none" w:sz="0" w:space="0" w:color="auto"/>
          </w:divBdr>
        </w:div>
      </w:divsChild>
    </w:div>
    <w:div w:id="641620533">
      <w:bodyDiv w:val="1"/>
      <w:marLeft w:val="0"/>
      <w:marRight w:val="0"/>
      <w:marTop w:val="0"/>
      <w:marBottom w:val="0"/>
      <w:divBdr>
        <w:top w:val="none" w:sz="0" w:space="0" w:color="auto"/>
        <w:left w:val="none" w:sz="0" w:space="0" w:color="auto"/>
        <w:bottom w:val="none" w:sz="0" w:space="0" w:color="auto"/>
        <w:right w:val="none" w:sz="0" w:space="0" w:color="auto"/>
      </w:divBdr>
      <w:divsChild>
        <w:div w:id="1216887798">
          <w:marLeft w:val="547"/>
          <w:marRight w:val="0"/>
          <w:marTop w:val="120"/>
          <w:marBottom w:val="120"/>
          <w:divBdr>
            <w:top w:val="none" w:sz="0" w:space="0" w:color="auto"/>
            <w:left w:val="none" w:sz="0" w:space="0" w:color="auto"/>
            <w:bottom w:val="none" w:sz="0" w:space="0" w:color="auto"/>
            <w:right w:val="none" w:sz="0" w:space="0" w:color="auto"/>
          </w:divBdr>
        </w:div>
        <w:div w:id="1065564869">
          <w:marLeft w:val="547"/>
          <w:marRight w:val="0"/>
          <w:marTop w:val="120"/>
          <w:marBottom w:val="120"/>
          <w:divBdr>
            <w:top w:val="none" w:sz="0" w:space="0" w:color="auto"/>
            <w:left w:val="none" w:sz="0" w:space="0" w:color="auto"/>
            <w:bottom w:val="none" w:sz="0" w:space="0" w:color="auto"/>
            <w:right w:val="none" w:sz="0" w:space="0" w:color="auto"/>
          </w:divBdr>
        </w:div>
      </w:divsChild>
    </w:div>
    <w:div w:id="672684578">
      <w:bodyDiv w:val="1"/>
      <w:marLeft w:val="0"/>
      <w:marRight w:val="0"/>
      <w:marTop w:val="0"/>
      <w:marBottom w:val="0"/>
      <w:divBdr>
        <w:top w:val="none" w:sz="0" w:space="0" w:color="auto"/>
        <w:left w:val="none" w:sz="0" w:space="0" w:color="auto"/>
        <w:bottom w:val="none" w:sz="0" w:space="0" w:color="auto"/>
        <w:right w:val="none" w:sz="0" w:space="0" w:color="auto"/>
      </w:divBdr>
      <w:divsChild>
        <w:div w:id="1832208737">
          <w:marLeft w:val="547"/>
          <w:marRight w:val="0"/>
          <w:marTop w:val="120"/>
          <w:marBottom w:val="120"/>
          <w:divBdr>
            <w:top w:val="none" w:sz="0" w:space="0" w:color="auto"/>
            <w:left w:val="none" w:sz="0" w:space="0" w:color="auto"/>
            <w:bottom w:val="none" w:sz="0" w:space="0" w:color="auto"/>
            <w:right w:val="none" w:sz="0" w:space="0" w:color="auto"/>
          </w:divBdr>
        </w:div>
        <w:div w:id="1997613433">
          <w:marLeft w:val="1166"/>
          <w:marRight w:val="0"/>
          <w:marTop w:val="60"/>
          <w:marBottom w:val="60"/>
          <w:divBdr>
            <w:top w:val="none" w:sz="0" w:space="0" w:color="auto"/>
            <w:left w:val="none" w:sz="0" w:space="0" w:color="auto"/>
            <w:bottom w:val="none" w:sz="0" w:space="0" w:color="auto"/>
            <w:right w:val="none" w:sz="0" w:space="0" w:color="auto"/>
          </w:divBdr>
        </w:div>
        <w:div w:id="1111319593">
          <w:marLeft w:val="547"/>
          <w:marRight w:val="0"/>
          <w:marTop w:val="120"/>
          <w:marBottom w:val="120"/>
          <w:divBdr>
            <w:top w:val="none" w:sz="0" w:space="0" w:color="auto"/>
            <w:left w:val="none" w:sz="0" w:space="0" w:color="auto"/>
            <w:bottom w:val="none" w:sz="0" w:space="0" w:color="auto"/>
            <w:right w:val="none" w:sz="0" w:space="0" w:color="auto"/>
          </w:divBdr>
        </w:div>
        <w:div w:id="1080560035">
          <w:marLeft w:val="1166"/>
          <w:marRight w:val="0"/>
          <w:marTop w:val="60"/>
          <w:marBottom w:val="60"/>
          <w:divBdr>
            <w:top w:val="none" w:sz="0" w:space="0" w:color="auto"/>
            <w:left w:val="none" w:sz="0" w:space="0" w:color="auto"/>
            <w:bottom w:val="none" w:sz="0" w:space="0" w:color="auto"/>
            <w:right w:val="none" w:sz="0" w:space="0" w:color="auto"/>
          </w:divBdr>
        </w:div>
        <w:div w:id="1705863355">
          <w:marLeft w:val="547"/>
          <w:marRight w:val="0"/>
          <w:marTop w:val="120"/>
          <w:marBottom w:val="120"/>
          <w:divBdr>
            <w:top w:val="none" w:sz="0" w:space="0" w:color="auto"/>
            <w:left w:val="none" w:sz="0" w:space="0" w:color="auto"/>
            <w:bottom w:val="none" w:sz="0" w:space="0" w:color="auto"/>
            <w:right w:val="none" w:sz="0" w:space="0" w:color="auto"/>
          </w:divBdr>
        </w:div>
        <w:div w:id="1999772870">
          <w:marLeft w:val="1166"/>
          <w:marRight w:val="0"/>
          <w:marTop w:val="60"/>
          <w:marBottom w:val="60"/>
          <w:divBdr>
            <w:top w:val="none" w:sz="0" w:space="0" w:color="auto"/>
            <w:left w:val="none" w:sz="0" w:space="0" w:color="auto"/>
            <w:bottom w:val="none" w:sz="0" w:space="0" w:color="auto"/>
            <w:right w:val="none" w:sz="0" w:space="0" w:color="auto"/>
          </w:divBdr>
        </w:div>
        <w:div w:id="1981109914">
          <w:marLeft w:val="547"/>
          <w:marRight w:val="0"/>
          <w:marTop w:val="120"/>
          <w:marBottom w:val="120"/>
          <w:divBdr>
            <w:top w:val="none" w:sz="0" w:space="0" w:color="auto"/>
            <w:left w:val="none" w:sz="0" w:space="0" w:color="auto"/>
            <w:bottom w:val="none" w:sz="0" w:space="0" w:color="auto"/>
            <w:right w:val="none" w:sz="0" w:space="0" w:color="auto"/>
          </w:divBdr>
        </w:div>
        <w:div w:id="855727423">
          <w:marLeft w:val="1166"/>
          <w:marRight w:val="0"/>
          <w:marTop w:val="60"/>
          <w:marBottom w:val="60"/>
          <w:divBdr>
            <w:top w:val="none" w:sz="0" w:space="0" w:color="auto"/>
            <w:left w:val="none" w:sz="0" w:space="0" w:color="auto"/>
            <w:bottom w:val="none" w:sz="0" w:space="0" w:color="auto"/>
            <w:right w:val="none" w:sz="0" w:space="0" w:color="auto"/>
          </w:divBdr>
        </w:div>
        <w:div w:id="378673324">
          <w:marLeft w:val="547"/>
          <w:marRight w:val="0"/>
          <w:marTop w:val="120"/>
          <w:marBottom w:val="120"/>
          <w:divBdr>
            <w:top w:val="none" w:sz="0" w:space="0" w:color="auto"/>
            <w:left w:val="none" w:sz="0" w:space="0" w:color="auto"/>
            <w:bottom w:val="none" w:sz="0" w:space="0" w:color="auto"/>
            <w:right w:val="none" w:sz="0" w:space="0" w:color="auto"/>
          </w:divBdr>
        </w:div>
        <w:div w:id="851147108">
          <w:marLeft w:val="1166"/>
          <w:marRight w:val="0"/>
          <w:marTop w:val="60"/>
          <w:marBottom w:val="60"/>
          <w:divBdr>
            <w:top w:val="none" w:sz="0" w:space="0" w:color="auto"/>
            <w:left w:val="none" w:sz="0" w:space="0" w:color="auto"/>
            <w:bottom w:val="none" w:sz="0" w:space="0" w:color="auto"/>
            <w:right w:val="none" w:sz="0" w:space="0" w:color="auto"/>
          </w:divBdr>
        </w:div>
      </w:divsChild>
    </w:div>
    <w:div w:id="1311207711">
      <w:bodyDiv w:val="1"/>
      <w:marLeft w:val="0"/>
      <w:marRight w:val="0"/>
      <w:marTop w:val="0"/>
      <w:marBottom w:val="0"/>
      <w:divBdr>
        <w:top w:val="none" w:sz="0" w:space="0" w:color="auto"/>
        <w:left w:val="none" w:sz="0" w:space="0" w:color="auto"/>
        <w:bottom w:val="none" w:sz="0" w:space="0" w:color="auto"/>
        <w:right w:val="none" w:sz="0" w:space="0" w:color="auto"/>
      </w:divBdr>
      <w:divsChild>
        <w:div w:id="576356251">
          <w:marLeft w:val="1166"/>
          <w:marRight w:val="0"/>
          <w:marTop w:val="60"/>
          <w:marBottom w:val="60"/>
          <w:divBdr>
            <w:top w:val="none" w:sz="0" w:space="0" w:color="auto"/>
            <w:left w:val="none" w:sz="0" w:space="0" w:color="auto"/>
            <w:bottom w:val="none" w:sz="0" w:space="0" w:color="auto"/>
            <w:right w:val="none" w:sz="0" w:space="0" w:color="auto"/>
          </w:divBdr>
        </w:div>
        <w:div w:id="978261781">
          <w:marLeft w:val="1166"/>
          <w:marRight w:val="0"/>
          <w:marTop w:val="60"/>
          <w:marBottom w:val="60"/>
          <w:divBdr>
            <w:top w:val="none" w:sz="0" w:space="0" w:color="auto"/>
            <w:left w:val="none" w:sz="0" w:space="0" w:color="auto"/>
            <w:bottom w:val="none" w:sz="0" w:space="0" w:color="auto"/>
            <w:right w:val="none" w:sz="0" w:space="0" w:color="auto"/>
          </w:divBdr>
        </w:div>
        <w:div w:id="1790079052">
          <w:marLeft w:val="1166"/>
          <w:marRight w:val="0"/>
          <w:marTop w:val="60"/>
          <w:marBottom w:val="60"/>
          <w:divBdr>
            <w:top w:val="none" w:sz="0" w:space="0" w:color="auto"/>
            <w:left w:val="none" w:sz="0" w:space="0" w:color="auto"/>
            <w:bottom w:val="none" w:sz="0" w:space="0" w:color="auto"/>
            <w:right w:val="none" w:sz="0" w:space="0" w:color="auto"/>
          </w:divBdr>
        </w:div>
      </w:divsChild>
    </w:div>
    <w:div w:id="1750999785">
      <w:bodyDiv w:val="1"/>
      <w:marLeft w:val="0"/>
      <w:marRight w:val="0"/>
      <w:marTop w:val="0"/>
      <w:marBottom w:val="0"/>
      <w:divBdr>
        <w:top w:val="none" w:sz="0" w:space="0" w:color="auto"/>
        <w:left w:val="none" w:sz="0" w:space="0" w:color="auto"/>
        <w:bottom w:val="none" w:sz="0" w:space="0" w:color="auto"/>
        <w:right w:val="none" w:sz="0" w:space="0" w:color="auto"/>
      </w:divBdr>
      <w:divsChild>
        <w:div w:id="811866852">
          <w:marLeft w:val="1166"/>
          <w:marRight w:val="0"/>
          <w:marTop w:val="60"/>
          <w:marBottom w:val="60"/>
          <w:divBdr>
            <w:top w:val="none" w:sz="0" w:space="0" w:color="auto"/>
            <w:left w:val="none" w:sz="0" w:space="0" w:color="auto"/>
            <w:bottom w:val="none" w:sz="0" w:space="0" w:color="auto"/>
            <w:right w:val="none" w:sz="0" w:space="0" w:color="auto"/>
          </w:divBdr>
        </w:div>
        <w:div w:id="22367691">
          <w:marLeft w:val="1166"/>
          <w:marRight w:val="0"/>
          <w:marTop w:val="60"/>
          <w:marBottom w:val="60"/>
          <w:divBdr>
            <w:top w:val="none" w:sz="0" w:space="0" w:color="auto"/>
            <w:left w:val="none" w:sz="0" w:space="0" w:color="auto"/>
            <w:bottom w:val="none" w:sz="0" w:space="0" w:color="auto"/>
            <w:right w:val="none" w:sz="0" w:space="0" w:color="auto"/>
          </w:divBdr>
        </w:div>
        <w:div w:id="865368509">
          <w:marLeft w:val="1166"/>
          <w:marRight w:val="0"/>
          <w:marTop w:val="60"/>
          <w:marBottom w:val="60"/>
          <w:divBdr>
            <w:top w:val="none" w:sz="0" w:space="0" w:color="auto"/>
            <w:left w:val="none" w:sz="0" w:space="0" w:color="auto"/>
            <w:bottom w:val="none" w:sz="0" w:space="0" w:color="auto"/>
            <w:right w:val="none" w:sz="0" w:space="0" w:color="auto"/>
          </w:divBdr>
        </w:div>
        <w:div w:id="1530952905">
          <w:marLeft w:val="1166"/>
          <w:marRight w:val="0"/>
          <w:marTop w:val="60"/>
          <w:marBottom w:val="60"/>
          <w:divBdr>
            <w:top w:val="none" w:sz="0" w:space="0" w:color="auto"/>
            <w:left w:val="none" w:sz="0" w:space="0" w:color="auto"/>
            <w:bottom w:val="none" w:sz="0" w:space="0" w:color="auto"/>
            <w:right w:val="none" w:sz="0" w:space="0" w:color="auto"/>
          </w:divBdr>
        </w:div>
        <w:div w:id="836187462">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ansommerville.com/software-engineering-book/web/path-testing/" TargetMode="External"/><Relationship Id="rId5" Type="http://schemas.openxmlformats.org/officeDocument/2006/relationships/hyperlink" Target="http://iansommerville.com/software-engineering-book/web/test-plan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82</cp:revision>
  <dcterms:created xsi:type="dcterms:W3CDTF">2018-02-14T16:48:00Z</dcterms:created>
  <dcterms:modified xsi:type="dcterms:W3CDTF">2018-02-15T23:15:00Z</dcterms:modified>
</cp:coreProperties>
</file>