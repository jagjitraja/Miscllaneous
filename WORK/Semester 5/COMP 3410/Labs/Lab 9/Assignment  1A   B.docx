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COMP 3410 -</w:t>
      </w: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Operating Systems (3</w:t>
      </w:r>
      <w:r w:rsidR="00EE3D8B" w:rsidRPr="00025AF7">
        <w:rPr>
          <w:rFonts w:ascii="Times New Roman" w:hAnsi="Times New Roman" w:cs="Times New Roman"/>
          <w:b/>
          <w:sz w:val="24"/>
          <w:szCs w:val="24"/>
        </w:rPr>
        <w:t>, 1, 0</w:t>
      </w:r>
      <w:r w:rsidRPr="00025AF7">
        <w:rPr>
          <w:rFonts w:ascii="Times New Roman" w:hAnsi="Times New Roman" w:cs="Times New Roman"/>
          <w:b/>
          <w:sz w:val="24"/>
          <w:szCs w:val="24"/>
        </w:rPr>
        <w:t>)</w:t>
      </w:r>
    </w:p>
    <w:p w:rsidR="00D446A2" w:rsidRPr="00025AF7" w:rsidRDefault="00E40FFA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Winter, 2018</w:t>
      </w:r>
    </w:p>
    <w:p w:rsidR="00A028A9" w:rsidRDefault="00D446A2" w:rsidP="00D92F7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Lab/assignment</w:t>
      </w:r>
      <w:r w:rsidR="00885F80"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="00CC5B9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Mass</w:t>
      </w:r>
      <w:r w:rsidR="00885F8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A36A2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Storage </w:t>
      </w:r>
    </w:p>
    <w:p w:rsidR="00D92F76" w:rsidRDefault="00D92F76" w:rsidP="00D92F76">
      <w:pPr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JAGJIT SINGH BILKHU</w:t>
      </w:r>
    </w:p>
    <w:p w:rsidR="00A028A9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Problem</w:t>
      </w:r>
      <w:r w:rsidR="00A028A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</w:p>
    <w:p w:rsidR="00A36A22" w:rsidRPr="00EB2691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36A22" w:rsidRDefault="00A36A22" w:rsidP="00A36A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 xml:space="preserve">Consider a disk queue holding requests to the following cylinders in the listed order: 116, 22, 3, 11, 75, 185, 100, </w:t>
      </w:r>
      <w:r w:rsidR="00EE3D8B" w:rsidRPr="00A36A22">
        <w:rPr>
          <w:rFonts w:cs="Calibri"/>
          <w:sz w:val="24"/>
          <w:szCs w:val="24"/>
        </w:rPr>
        <w:t>and 87</w:t>
      </w:r>
      <w:r w:rsidRPr="00A36A22">
        <w:rPr>
          <w:rFonts w:cs="Calibri"/>
          <w:sz w:val="24"/>
          <w:szCs w:val="24"/>
        </w:rPr>
        <w:t>. Using the SCAN scheduling algorithm, what is the order that the requests are serviced</w:t>
      </w:r>
      <w:ins w:id="0" w:author="Katie Habib" w:date="2008-08-08T14:31:00Z">
        <w:r w:rsidRPr="00A36A22">
          <w:rPr>
            <w:rFonts w:cs="Calibri"/>
            <w:sz w:val="24"/>
            <w:szCs w:val="24"/>
          </w:rPr>
          <w:t>,</w:t>
        </w:r>
      </w:ins>
      <w:r w:rsidRPr="00A36A22">
        <w:rPr>
          <w:rFonts w:cs="Calibri"/>
          <w:sz w:val="24"/>
          <w:szCs w:val="24"/>
        </w:rPr>
        <w:t xml:space="preserve"> assuming the disk head is at cylinder 88 and moving upward through the cylinders?</w:t>
      </w:r>
    </w:p>
    <w:p w:rsidR="003D2BF0" w:rsidRPr="003D2BF0" w:rsidRDefault="003D2BF0" w:rsidP="003D2BF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>A) 116 - 22 - 3 - 11 - 75 - 185 - 100 - 87</w:t>
      </w:r>
    </w:p>
    <w:p w:rsidR="00A36A22" w:rsidRPr="00D77CBC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sz w:val="24"/>
          <w:szCs w:val="24"/>
        </w:rPr>
      </w:pPr>
      <w:r w:rsidRPr="00A36A22">
        <w:rPr>
          <w:rFonts w:cs="Calibri"/>
          <w:sz w:val="24"/>
          <w:szCs w:val="24"/>
        </w:rPr>
        <w:t xml:space="preserve">B) </w:t>
      </w:r>
      <w:r w:rsidRPr="00D77CBC">
        <w:rPr>
          <w:rFonts w:cs="Calibri"/>
          <w:b/>
          <w:sz w:val="24"/>
          <w:szCs w:val="24"/>
        </w:rPr>
        <w:t xml:space="preserve">100 - 116 - 185 - 87 - 75 - 22 - 11 </w:t>
      </w:r>
      <w:r w:rsidR="005B17FC" w:rsidRPr="00D77CBC">
        <w:rPr>
          <w:rFonts w:cs="Calibri"/>
          <w:b/>
          <w:sz w:val="24"/>
          <w:szCs w:val="24"/>
        </w:rPr>
        <w:t>–</w:t>
      </w:r>
      <w:r w:rsidRPr="00D77CBC">
        <w:rPr>
          <w:rFonts w:cs="Calibri"/>
          <w:b/>
          <w:sz w:val="24"/>
          <w:szCs w:val="24"/>
        </w:rPr>
        <w:t xml:space="preserve"> 3</w:t>
      </w:r>
      <w:r w:rsidR="005B17FC" w:rsidRPr="00D77CBC">
        <w:rPr>
          <w:rFonts w:cs="Calibri"/>
          <w:b/>
          <w:sz w:val="24"/>
          <w:szCs w:val="24"/>
        </w:rPr>
        <w:t xml:space="preserve"> </w:t>
      </w:r>
      <w:r w:rsidR="00FB16EC">
        <w:rPr>
          <w:rFonts w:cs="Calibri"/>
          <w:b/>
          <w:sz w:val="24"/>
          <w:szCs w:val="24"/>
        </w:rPr>
        <w:t xml:space="preserve">starting </w:t>
      </w:r>
      <w:r w:rsidR="00D77CBC" w:rsidRPr="00D77CBC">
        <w:rPr>
          <w:rFonts w:cs="Calibri"/>
          <w:b/>
          <w:sz w:val="24"/>
          <w:szCs w:val="24"/>
        </w:rPr>
        <w:t>from head at 88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>C) 87 - 75 - 100 - 116 - 185 - 22 - 11 - 3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>D) 100 - 116 - 185 - 3 - 11 - 22 - 75 - 87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36A22" w:rsidRDefault="00A36A22" w:rsidP="00A36A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 xml:space="preserve">Consider a disk queue holding requests to the following cylinders in the listed order: 116, 22, 3, 11, 75, 185, 100, </w:t>
      </w:r>
      <w:r w:rsidR="00FB16EC" w:rsidRPr="00A36A22">
        <w:rPr>
          <w:rFonts w:cs="Calibri"/>
          <w:sz w:val="24"/>
          <w:szCs w:val="24"/>
        </w:rPr>
        <w:t>and 87</w:t>
      </w:r>
      <w:r w:rsidRPr="00A36A22">
        <w:rPr>
          <w:rFonts w:cs="Calibri"/>
          <w:sz w:val="24"/>
          <w:szCs w:val="24"/>
        </w:rPr>
        <w:t>. Using the FCFS scheduling algorithm, what is the order that the requests are serviced</w:t>
      </w:r>
      <w:ins w:id="1" w:author="Katie Habib" w:date="2008-08-08T14:31:00Z">
        <w:r w:rsidRPr="00A36A22">
          <w:rPr>
            <w:rFonts w:cs="Calibri"/>
            <w:sz w:val="24"/>
            <w:szCs w:val="24"/>
          </w:rPr>
          <w:t>,</w:t>
        </w:r>
      </w:ins>
      <w:r w:rsidRPr="00A36A22">
        <w:rPr>
          <w:rFonts w:cs="Calibri"/>
          <w:sz w:val="24"/>
          <w:szCs w:val="24"/>
        </w:rPr>
        <w:t xml:space="preserve"> assuming the disk head is at cylinder 88 and moving upward through the cylinders?</w:t>
      </w:r>
    </w:p>
    <w:p w:rsidR="004317CB" w:rsidRPr="004317CB" w:rsidRDefault="004317CB" w:rsidP="004317C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 xml:space="preserve">A) </w:t>
      </w:r>
      <w:r w:rsidRPr="004317CB">
        <w:rPr>
          <w:rFonts w:cs="Calibri"/>
          <w:b/>
          <w:sz w:val="24"/>
          <w:szCs w:val="24"/>
        </w:rPr>
        <w:t>116 - 22 - 3 - 11 - 75 - 185 - 100 – 87</w:t>
      </w:r>
      <w:r w:rsidR="004317CB" w:rsidRPr="004317CB">
        <w:rPr>
          <w:rFonts w:cs="Calibri"/>
          <w:b/>
          <w:sz w:val="24"/>
          <w:szCs w:val="24"/>
        </w:rPr>
        <w:t xml:space="preserve"> </w:t>
      </w:r>
      <w:r w:rsidR="00FB16EC">
        <w:rPr>
          <w:rFonts w:cs="Calibri"/>
          <w:b/>
          <w:sz w:val="24"/>
          <w:szCs w:val="24"/>
        </w:rPr>
        <w:t xml:space="preserve">starting </w:t>
      </w:r>
      <w:r w:rsidR="004317CB" w:rsidRPr="004317CB">
        <w:rPr>
          <w:rFonts w:cs="Calibri"/>
          <w:b/>
          <w:sz w:val="24"/>
          <w:szCs w:val="24"/>
        </w:rPr>
        <w:t>from head at 88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ins w:id="2" w:author="Katie Habib" w:date="2008-08-08T14:28:00Z"/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 xml:space="preserve">B) 100 - 116 - 185 - 3 - 11 - 22 - 75 </w:t>
      </w:r>
      <w:ins w:id="3" w:author="Katie Habib" w:date="2008-08-08T14:28:00Z">
        <w:r w:rsidRPr="00A36A22">
          <w:rPr>
            <w:rFonts w:cs="Calibri"/>
            <w:sz w:val="24"/>
            <w:szCs w:val="24"/>
          </w:rPr>
          <w:t>–</w:t>
        </w:r>
      </w:ins>
      <w:r w:rsidRPr="00A36A22">
        <w:rPr>
          <w:rFonts w:cs="Calibri"/>
          <w:sz w:val="24"/>
          <w:szCs w:val="24"/>
        </w:rPr>
        <w:t xml:space="preserve"> 87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>C) 100 - 116 - 185 - 87 - 75 - 22 - 11 - 3</w:t>
      </w:r>
    </w:p>
    <w:p w:rsidR="00A36A22" w:rsidRPr="00A36A22" w:rsidRDefault="00A36A22" w:rsidP="00A36A2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A36A22">
        <w:rPr>
          <w:rFonts w:cs="Calibri"/>
          <w:sz w:val="24"/>
          <w:szCs w:val="24"/>
        </w:rPr>
        <w:t>D) 87 - 75 - 100 - 116 - 185 - 22 - 11 – 3</w:t>
      </w:r>
    </w:p>
    <w:p w:rsidR="00A36A22" w:rsidRPr="00A36A22" w:rsidRDefault="00A36A2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FB16EC" w:rsidRPr="00FB16EC" w:rsidRDefault="00A36A22" w:rsidP="00815D0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sz w:val="24"/>
          <w:szCs w:val="24"/>
        </w:rPr>
      </w:pPr>
      <w:r w:rsidRPr="00815D0D">
        <w:rPr>
          <w:rFonts w:cs="Calibri"/>
          <w:bCs/>
          <w:sz w:val="24"/>
          <w:szCs w:val="24"/>
        </w:rPr>
        <w:t xml:space="preserve">What is rotational latency in the context of disk access time? </w:t>
      </w:r>
    </w:p>
    <w:p w:rsidR="00FB16EC" w:rsidRPr="00FB16EC" w:rsidRDefault="00FB16EC" w:rsidP="00FB16E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b/>
          <w:sz w:val="24"/>
          <w:szCs w:val="24"/>
        </w:rPr>
      </w:pPr>
      <w:r w:rsidRPr="00FB16EC">
        <w:rPr>
          <w:rFonts w:cs="Calibri"/>
          <w:b/>
          <w:sz w:val="24"/>
          <w:szCs w:val="24"/>
        </w:rPr>
        <w:t>This is the time taken for the desired sector to come under the read head</w:t>
      </w:r>
    </w:p>
    <w:p w:rsidR="00FB16EC" w:rsidRPr="00FB16EC" w:rsidRDefault="00FB16EC" w:rsidP="00FB16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sz w:val="24"/>
          <w:szCs w:val="24"/>
        </w:rPr>
      </w:pPr>
    </w:p>
    <w:p w:rsidR="00A36A22" w:rsidRPr="00686A04" w:rsidRDefault="00A36A22" w:rsidP="00FB16EC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815D0D">
        <w:rPr>
          <w:rFonts w:cs="Calibri"/>
          <w:bCs/>
          <w:sz w:val="24"/>
          <w:szCs w:val="24"/>
        </w:rPr>
        <w:t>Assume that the disk rotates at 6,000 rpm; each track of the disk has 16 sectors; data transfer rate of the disk is 64 MB/second; and average seek time of disk is</w:t>
      </w:r>
      <w:r w:rsidR="00AD4472">
        <w:rPr>
          <w:rFonts w:cs="Calibri"/>
          <w:bCs/>
          <w:sz w:val="24"/>
          <w:szCs w:val="24"/>
        </w:rPr>
        <w:t xml:space="preserve"> </w:t>
      </w:r>
      <w:r w:rsidRPr="00815D0D">
        <w:rPr>
          <w:rFonts w:cs="Calibri"/>
          <w:bCs/>
          <w:sz w:val="24"/>
          <w:szCs w:val="24"/>
        </w:rPr>
        <w:t xml:space="preserve">10 </w:t>
      </w:r>
      <w:r w:rsidR="00FA2CDC" w:rsidRPr="00815D0D">
        <w:rPr>
          <w:rFonts w:cs="Calibri"/>
          <w:bCs/>
          <w:sz w:val="24"/>
          <w:szCs w:val="24"/>
        </w:rPr>
        <w:t>milliseconds</w:t>
      </w:r>
      <w:r w:rsidRPr="00815D0D">
        <w:rPr>
          <w:rFonts w:cs="Calibri"/>
          <w:bCs/>
          <w:sz w:val="24"/>
          <w:szCs w:val="24"/>
        </w:rPr>
        <w:t>. Calculate the average access time for the disk.</w:t>
      </w:r>
    </w:p>
    <w:p w:rsidR="00ED3856" w:rsidRPr="00EE3D8B" w:rsidRDefault="00ED3856" w:rsidP="00686A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EE3D8B" w:rsidRPr="00EE3D8B" w:rsidRDefault="00EE3D8B" w:rsidP="00EE3D8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FOR AVERAGE TIME FOR THE DISK, INCLUDE DATA TRANSFER TIME FOR EACH BLOCK. ASSUME BLOCK SIZE IS 1KB</w:t>
      </w:r>
    </w:p>
    <w:p w:rsidR="00686A04" w:rsidRDefault="00686A04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Cs/>
          <w:sz w:val="24"/>
          <w:szCs w:val="24"/>
        </w:rPr>
      </w:pPr>
    </w:p>
    <w:p w:rsidR="00A36A22" w:rsidRPr="004B6AFF" w:rsidRDefault="00A36A2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 w:rsidRPr="004B6AFF">
        <w:rPr>
          <w:rFonts w:cs="Calibri"/>
          <w:b/>
          <w:bCs/>
          <w:sz w:val="24"/>
          <w:szCs w:val="24"/>
        </w:rPr>
        <w:t>Disk Rotation Speed = 6,000 rpm</w:t>
      </w:r>
      <w:r w:rsidR="004B6AFF">
        <w:rPr>
          <w:rFonts w:cs="Calibri"/>
          <w:b/>
          <w:bCs/>
          <w:sz w:val="24"/>
          <w:szCs w:val="24"/>
        </w:rPr>
        <w:t xml:space="preserve"> = 100rps</w:t>
      </w:r>
    </w:p>
    <w:p w:rsidR="00A36A22" w:rsidRPr="004B6AFF" w:rsidRDefault="00A36A2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 w:rsidRPr="004B6AFF">
        <w:rPr>
          <w:rFonts w:cs="Calibri"/>
          <w:b/>
          <w:bCs/>
          <w:sz w:val="24"/>
          <w:szCs w:val="24"/>
        </w:rPr>
        <w:t>Sectors per Track = 16 sectors</w:t>
      </w:r>
    </w:p>
    <w:p w:rsidR="00A36A22" w:rsidRPr="004B6AFF" w:rsidRDefault="00A36A2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 w:rsidRPr="004B6AFF">
        <w:rPr>
          <w:rFonts w:cs="Calibri"/>
          <w:b/>
          <w:bCs/>
          <w:sz w:val="24"/>
          <w:szCs w:val="24"/>
        </w:rPr>
        <w:t xml:space="preserve">Data transfer rate = 64 MB/second </w:t>
      </w:r>
    </w:p>
    <w:p w:rsidR="00A36A22" w:rsidRPr="004B6AFF" w:rsidRDefault="00A36A2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 w:rsidRPr="004B6AFF">
        <w:rPr>
          <w:rFonts w:cs="Calibri"/>
          <w:b/>
          <w:bCs/>
          <w:sz w:val="24"/>
          <w:szCs w:val="24"/>
        </w:rPr>
        <w:t>Average seek time = 10 millisecond</w:t>
      </w:r>
    </w:p>
    <w:p w:rsidR="004B6AFF" w:rsidRDefault="004B6AFF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</w:p>
    <w:p w:rsidR="004B6AFF" w:rsidRDefault="004B6AFF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Time to spin once = (1/100) seconds</w:t>
      </w:r>
    </w:p>
    <w:p w:rsidR="0093555B" w:rsidRDefault="0093555B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Average rotation delay = time to spin half the disk = 1/200 seconds</w:t>
      </w:r>
    </w:p>
    <w:p w:rsidR="00D7613C" w:rsidRDefault="00D7613C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</w:p>
    <w:p w:rsidR="00E463D2" w:rsidRDefault="00E463D2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</w:p>
    <w:p w:rsidR="00E463D2" w:rsidRDefault="00D7613C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 xml:space="preserve">Average data transfer time = </w:t>
      </w:r>
    </w:p>
    <w:p w:rsidR="00E463D2" w:rsidRDefault="00E463D2" w:rsidP="00E463D2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Amount</w:t>
      </w:r>
      <w:r w:rsidR="00D7613C">
        <w:rPr>
          <w:rFonts w:cs="Calibri"/>
          <w:b/>
          <w:bCs/>
          <w:sz w:val="24"/>
          <w:szCs w:val="24"/>
        </w:rPr>
        <w:t xml:space="preserve"> of data/data rate = 1KB/64MBps =</w:t>
      </w:r>
      <w:r w:rsidR="00BD0631">
        <w:rPr>
          <w:rFonts w:cs="Calibri"/>
          <w:b/>
          <w:bCs/>
          <w:sz w:val="24"/>
          <w:szCs w:val="24"/>
        </w:rPr>
        <w:t xml:space="preserve"> 0.015625 milliseconds</w:t>
      </w:r>
    </w:p>
    <w:p w:rsidR="00E463D2" w:rsidRDefault="00E463D2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1 millisecond = 1000 micro seconds</w:t>
      </w:r>
    </w:p>
    <w:p w:rsidR="00A776EC" w:rsidRDefault="00A776EC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1 </w:t>
      </w:r>
      <w:r w:rsidR="003D3C79">
        <w:rPr>
          <w:rFonts w:cs="Calibri"/>
          <w:b/>
          <w:bCs/>
          <w:sz w:val="24"/>
          <w:szCs w:val="24"/>
        </w:rPr>
        <w:t>second =</w:t>
      </w:r>
      <w:r>
        <w:rPr>
          <w:rFonts w:cs="Calibri"/>
          <w:b/>
          <w:bCs/>
          <w:sz w:val="24"/>
          <w:szCs w:val="24"/>
        </w:rPr>
        <w:t xml:space="preserve"> </w:t>
      </w:r>
      <w:r w:rsidRPr="00A776EC">
        <w:rPr>
          <w:rFonts w:cs="Calibri"/>
          <w:b/>
          <w:bCs/>
          <w:sz w:val="24"/>
          <w:szCs w:val="24"/>
        </w:rPr>
        <w:t>10,000,000</w:t>
      </w:r>
    </w:p>
    <w:p w:rsidR="00A776EC" w:rsidRDefault="00A776EC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</w:p>
    <w:p w:rsidR="00E463D2" w:rsidRDefault="00E463D2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Average access time = Average Rotation delay + average transfer time + average seek time</w:t>
      </w:r>
    </w:p>
    <w:p w:rsidR="00E463D2" w:rsidRDefault="00BD0631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>= 5</w:t>
      </w:r>
      <w:r w:rsidR="00E463D2">
        <w:rPr>
          <w:rFonts w:cs="Calibri"/>
          <w:b/>
          <w:bCs/>
          <w:sz w:val="24"/>
          <w:szCs w:val="24"/>
        </w:rPr>
        <w:t>+</w:t>
      </w:r>
      <w:r w:rsidR="00E463D2" w:rsidRPr="00E463D2">
        <w:t xml:space="preserve"> </w:t>
      </w:r>
      <w:r>
        <w:rPr>
          <w:rFonts w:cs="Calibri"/>
          <w:b/>
          <w:bCs/>
          <w:sz w:val="24"/>
          <w:szCs w:val="24"/>
        </w:rPr>
        <w:t>0.015625</w:t>
      </w:r>
      <w:r w:rsidR="00E463D2">
        <w:rPr>
          <w:rFonts w:cs="Calibri"/>
          <w:b/>
          <w:bCs/>
          <w:sz w:val="24"/>
          <w:szCs w:val="24"/>
        </w:rPr>
        <w:t xml:space="preserve"> +</w:t>
      </w:r>
      <w:r w:rsidR="00E463D2" w:rsidRPr="00E463D2">
        <w:t xml:space="preserve"> </w:t>
      </w:r>
      <w:r w:rsidR="00F53F3B">
        <w:rPr>
          <w:rFonts w:cs="Calibri"/>
          <w:b/>
          <w:bCs/>
          <w:sz w:val="24"/>
          <w:szCs w:val="24"/>
        </w:rPr>
        <w:t>10</w:t>
      </w:r>
    </w:p>
    <w:p w:rsidR="00BD0631" w:rsidRPr="00E463D2" w:rsidRDefault="00F53F3B" w:rsidP="00E463D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</w:r>
    </w:p>
    <w:p w:rsidR="00FC443B" w:rsidRPr="00A776EC" w:rsidRDefault="00A776EC" w:rsidP="00F53F3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="00F53F3B">
        <w:rPr>
          <w:rFonts w:cs="Calibri"/>
          <w:b/>
          <w:bCs/>
          <w:sz w:val="24"/>
          <w:szCs w:val="24"/>
        </w:rPr>
        <w:t xml:space="preserve"> = </w:t>
      </w:r>
      <w:r w:rsidR="00F53F3B" w:rsidRPr="00F53F3B">
        <w:rPr>
          <w:rFonts w:cs="Calibri"/>
          <w:b/>
          <w:bCs/>
          <w:sz w:val="24"/>
          <w:szCs w:val="24"/>
        </w:rPr>
        <w:t>15.015625</w:t>
      </w:r>
      <w:r w:rsidR="00F53F3B">
        <w:rPr>
          <w:rFonts w:cs="Calibri"/>
          <w:b/>
          <w:bCs/>
          <w:sz w:val="24"/>
          <w:szCs w:val="24"/>
        </w:rPr>
        <w:t>milli</w:t>
      </w:r>
      <w:r>
        <w:rPr>
          <w:rFonts w:cs="Calibri"/>
          <w:b/>
          <w:bCs/>
          <w:sz w:val="24"/>
          <w:szCs w:val="24"/>
        </w:rPr>
        <w:t>seconds</w:t>
      </w:r>
    </w:p>
    <w:p w:rsidR="004B6AFF" w:rsidRDefault="004B6AFF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Cs/>
          <w:sz w:val="24"/>
          <w:szCs w:val="24"/>
        </w:rPr>
      </w:pPr>
    </w:p>
    <w:p w:rsidR="007266C7" w:rsidRDefault="007266C7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Cs/>
          <w:sz w:val="24"/>
          <w:szCs w:val="24"/>
        </w:rPr>
      </w:pPr>
    </w:p>
    <w:p w:rsidR="007266C7" w:rsidRDefault="007266C7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Cs/>
          <w:sz w:val="24"/>
          <w:szCs w:val="24"/>
        </w:rPr>
      </w:pPr>
    </w:p>
    <w:p w:rsidR="007266C7" w:rsidRDefault="007266C7" w:rsidP="00815D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Cs/>
          <w:sz w:val="24"/>
          <w:szCs w:val="24"/>
        </w:rPr>
      </w:pPr>
    </w:p>
    <w:p w:rsidR="00815D0D" w:rsidRPr="00A36A22" w:rsidRDefault="00815D0D" w:rsidP="00815D0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</w:p>
    <w:p w:rsidR="00A36A22" w:rsidRPr="00815D0D" w:rsidRDefault="00A36A22" w:rsidP="00815D0D">
      <w:pPr>
        <w:pStyle w:val="ListParagraph"/>
        <w:numPr>
          <w:ilvl w:val="0"/>
          <w:numId w:val="8"/>
        </w:numPr>
        <w:ind w:left="360"/>
        <w:rPr>
          <w:rFonts w:cs="Calibri"/>
          <w:bCs/>
          <w:sz w:val="24"/>
          <w:szCs w:val="24"/>
        </w:rPr>
      </w:pPr>
      <w:r w:rsidRPr="00815D0D">
        <w:rPr>
          <w:rFonts w:cs="Calibri"/>
          <w:bCs/>
          <w:sz w:val="24"/>
          <w:szCs w:val="24"/>
        </w:rPr>
        <w:t>Consider a disk with a sector size of 512 bytes, 2000 tracks per surface, 50 sectors per track, five double-sided platters, and average seek time of 10 msec.</w:t>
      </w:r>
    </w:p>
    <w:p w:rsidR="00A36A22" w:rsidRPr="003D3C79" w:rsidRDefault="00A36A22" w:rsidP="00A36A2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36A22">
        <w:rPr>
          <w:bCs/>
          <w:sz w:val="24"/>
          <w:szCs w:val="24"/>
          <w:lang w:val="en-US"/>
        </w:rPr>
        <w:t>Calculate capacity of a track in bytes? What is the capacity of each surface? What is the capacity of the disk?</w:t>
      </w:r>
    </w:p>
    <w:p w:rsidR="003D3C79" w:rsidRDefault="003D3C79" w:rsidP="003D3C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Total memory per track = 50*512 = </w:t>
      </w:r>
      <w:r w:rsidRPr="003D3C79">
        <w:rPr>
          <w:b/>
          <w:sz w:val="24"/>
          <w:szCs w:val="24"/>
        </w:rPr>
        <w:t>25600</w:t>
      </w:r>
      <w:r>
        <w:rPr>
          <w:b/>
          <w:sz w:val="24"/>
          <w:szCs w:val="24"/>
        </w:rPr>
        <w:t xml:space="preserve"> bytes per track</w:t>
      </w:r>
    </w:p>
    <w:p w:rsidR="003D3C79" w:rsidRDefault="003D3C79" w:rsidP="003D3C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memory per surface = 25600*2000 = </w:t>
      </w:r>
      <w:r w:rsidRPr="003D3C79">
        <w:rPr>
          <w:b/>
          <w:sz w:val="24"/>
          <w:szCs w:val="24"/>
        </w:rPr>
        <w:t>51200000</w:t>
      </w:r>
      <w:r>
        <w:rPr>
          <w:b/>
          <w:sz w:val="24"/>
          <w:szCs w:val="24"/>
        </w:rPr>
        <w:t xml:space="preserve"> bytes.</w:t>
      </w:r>
    </w:p>
    <w:p w:rsidR="00EC4120" w:rsidRDefault="00EC4120" w:rsidP="003D3C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double sided </w:t>
      </w:r>
      <w:r w:rsidR="00424BDB">
        <w:rPr>
          <w:b/>
          <w:sz w:val="24"/>
          <w:szCs w:val="24"/>
        </w:rPr>
        <w:t>platters =</w:t>
      </w:r>
      <w:r>
        <w:rPr>
          <w:b/>
          <w:sz w:val="24"/>
          <w:szCs w:val="24"/>
        </w:rPr>
        <w:t xml:space="preserve"> 10 surfaces, </w:t>
      </w:r>
    </w:p>
    <w:p w:rsidR="002E553F" w:rsidRPr="002E553F" w:rsidRDefault="00EC4120" w:rsidP="002E553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disk capacity = </w:t>
      </w:r>
      <w:r w:rsidRPr="00EC4120">
        <w:rPr>
          <w:b/>
          <w:sz w:val="24"/>
          <w:szCs w:val="24"/>
        </w:rPr>
        <w:t>51200000</w:t>
      </w:r>
      <w:r>
        <w:rPr>
          <w:b/>
          <w:sz w:val="24"/>
          <w:szCs w:val="24"/>
        </w:rPr>
        <w:t xml:space="preserve">*10 = </w:t>
      </w:r>
      <w:r w:rsidRPr="00EC4120">
        <w:rPr>
          <w:b/>
          <w:sz w:val="24"/>
          <w:szCs w:val="24"/>
        </w:rPr>
        <w:t>51200000</w:t>
      </w:r>
      <w:r>
        <w:rPr>
          <w:b/>
          <w:sz w:val="24"/>
          <w:szCs w:val="24"/>
        </w:rPr>
        <w:t>0 bytes = 512 MB</w:t>
      </w:r>
    </w:p>
    <w:p w:rsidR="00A36A22" w:rsidRPr="002E553F" w:rsidRDefault="00A36A22" w:rsidP="00A36A2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36A22">
        <w:rPr>
          <w:bCs/>
          <w:sz w:val="24"/>
          <w:szCs w:val="24"/>
          <w:lang w:val="en-US"/>
        </w:rPr>
        <w:t>How many cylinders does the disk have?</w:t>
      </w:r>
    </w:p>
    <w:p w:rsidR="002E553F" w:rsidRPr="002E553F" w:rsidRDefault="002E553F" w:rsidP="002E553F">
      <w:pPr>
        <w:ind w:left="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Number of cylinders on disk = number of tracks per surface = 2000</w:t>
      </w:r>
    </w:p>
    <w:p w:rsidR="00A36A22" w:rsidRPr="00815D0D" w:rsidRDefault="00A36A22" w:rsidP="00815D0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36A22">
        <w:rPr>
          <w:bCs/>
          <w:sz w:val="24"/>
          <w:szCs w:val="24"/>
          <w:lang w:val="en-US"/>
        </w:rPr>
        <w:t>Give examples of valid block sizes. Is 256 bytes a valid block size? 2048? 51,200?</w:t>
      </w:r>
    </w:p>
    <w:p w:rsidR="00815D0D" w:rsidRDefault="00815D0D" w:rsidP="00815D0D">
      <w:pPr>
        <w:pStyle w:val="ListParagraph"/>
        <w:rPr>
          <w:bCs/>
          <w:sz w:val="24"/>
          <w:szCs w:val="24"/>
          <w:lang w:val="en-US"/>
        </w:rPr>
      </w:pPr>
    </w:p>
    <w:p w:rsidR="00815D0D" w:rsidRDefault="00EB45CA" w:rsidP="002E553F">
      <w:pPr>
        <w:pStyle w:val="ListParagraph"/>
        <w:ind w:left="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256 is not a valid block size</w:t>
      </w:r>
    </w:p>
    <w:p w:rsidR="00EB45CA" w:rsidRDefault="00EB45CA" w:rsidP="002E553F">
      <w:pPr>
        <w:pStyle w:val="ListParagraph"/>
        <w:ind w:left="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2048 is a valid block size since it is divisible by 512 and is smaller than the track size</w:t>
      </w:r>
    </w:p>
    <w:p w:rsidR="00426FC5" w:rsidRDefault="00EB45CA" w:rsidP="002E553F">
      <w:pPr>
        <w:pStyle w:val="ListParagraph"/>
        <w:ind w:left="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51200 is not a valid block since it is larger</w:t>
      </w:r>
      <w:r w:rsidR="007266C7">
        <w:rPr>
          <w:b/>
          <w:sz w:val="24"/>
          <w:szCs w:val="24"/>
          <w:lang w:val="en-US"/>
        </w:rPr>
        <w:t xml:space="preserve"> than the total size of a track</w:t>
      </w: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7266C7" w:rsidRPr="00D92F76" w:rsidRDefault="007266C7" w:rsidP="00D92F76">
      <w:pPr>
        <w:rPr>
          <w:b/>
          <w:sz w:val="24"/>
          <w:szCs w:val="24"/>
          <w:lang w:val="en-US"/>
        </w:rPr>
      </w:pPr>
    </w:p>
    <w:p w:rsidR="007266C7" w:rsidRPr="00EB45CA" w:rsidRDefault="007266C7" w:rsidP="002E553F">
      <w:pPr>
        <w:pStyle w:val="ListParagraph"/>
        <w:ind w:left="1440"/>
        <w:rPr>
          <w:b/>
          <w:sz w:val="24"/>
          <w:szCs w:val="24"/>
          <w:lang w:val="en-US"/>
        </w:rPr>
      </w:pPr>
    </w:p>
    <w:p w:rsidR="00FF4E07" w:rsidRPr="00FF4E07" w:rsidRDefault="00A36A22" w:rsidP="00FF4E07">
      <w:pPr>
        <w:pStyle w:val="NormalWeb"/>
        <w:numPr>
          <w:ilvl w:val="0"/>
          <w:numId w:val="8"/>
        </w:numPr>
        <w:rPr>
          <w:rFonts w:cs="Calibri"/>
        </w:rPr>
      </w:pPr>
      <w:r w:rsidRPr="00A36A22">
        <w:rPr>
          <w:rFonts w:ascii="Calibri" w:hAnsi="Calibri" w:cs="Calibri"/>
        </w:rPr>
        <w:t xml:space="preserve">Suppose we have a 10000 RPM disk has 8 heads and 480 cylinders. It is divided into 120- cylinder zones with the cylinders in different zones containing 200, 240, 280, and 320 sectors. Assume each sector contains 4096 bytes and a seek time between adjacent cylinders of 2 msec. What is the total </w:t>
      </w:r>
      <w:r w:rsidR="00FF4E07">
        <w:rPr>
          <w:rFonts w:ascii="Calibri" w:hAnsi="Calibri" w:cs="Calibri"/>
        </w:rPr>
        <w:t>disk capacity?</w:t>
      </w:r>
    </w:p>
    <w:p w:rsidR="00FF4E07" w:rsidRDefault="00FF4E07" w:rsidP="00FF4E07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For 200 </w:t>
      </w:r>
      <w:r w:rsidR="00426FC5">
        <w:rPr>
          <w:rFonts w:ascii="Calibri" w:hAnsi="Calibri" w:cs="Calibri"/>
          <w:b/>
        </w:rPr>
        <w:t>zone, each track: 200*4096</w:t>
      </w:r>
      <w:r w:rsidR="00A66225">
        <w:rPr>
          <w:rFonts w:ascii="Calibri" w:hAnsi="Calibri" w:cs="Calibri"/>
          <w:b/>
        </w:rPr>
        <w:t xml:space="preserve"> = 819200</w:t>
      </w:r>
    </w:p>
    <w:p w:rsidR="00A66225" w:rsidRDefault="00A66225" w:rsidP="00FF4E07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Total zone = 819200*120 = 98304000</w:t>
      </w:r>
    </w:p>
    <w:p w:rsidR="00A66225" w:rsidRDefault="00426FC5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 240 zone,</w:t>
      </w:r>
      <w:r w:rsidRPr="00426FC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each track: 240*4096</w:t>
      </w:r>
      <w:r w:rsidR="00A66225">
        <w:rPr>
          <w:rFonts w:ascii="Calibri" w:hAnsi="Calibri" w:cs="Calibri"/>
          <w:b/>
        </w:rPr>
        <w:t xml:space="preserve"> = 983040</w:t>
      </w:r>
    </w:p>
    <w:p w:rsidR="00A66225" w:rsidRDefault="00A66225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 xml:space="preserve">Total zone = </w:t>
      </w:r>
      <w:r w:rsidR="00014344">
        <w:rPr>
          <w:rFonts w:ascii="Calibri" w:hAnsi="Calibri" w:cs="Calibri"/>
          <w:b/>
        </w:rPr>
        <w:t>983040</w:t>
      </w:r>
      <w:r>
        <w:rPr>
          <w:rFonts w:ascii="Calibri" w:hAnsi="Calibri" w:cs="Calibri"/>
          <w:b/>
        </w:rPr>
        <w:t xml:space="preserve">*120 = </w:t>
      </w:r>
      <w:r w:rsidR="00014344">
        <w:rPr>
          <w:rFonts w:ascii="Calibri" w:hAnsi="Calibri" w:cs="Calibri"/>
          <w:b/>
        </w:rPr>
        <w:t>117964800</w:t>
      </w:r>
    </w:p>
    <w:p w:rsidR="00A66225" w:rsidRDefault="00426FC5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 280 zone,</w:t>
      </w:r>
      <w:r w:rsidRPr="00426FC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each track: 280*4096</w:t>
      </w:r>
      <w:r w:rsidR="00A66225">
        <w:rPr>
          <w:rFonts w:ascii="Calibri" w:hAnsi="Calibri" w:cs="Calibri"/>
          <w:b/>
        </w:rPr>
        <w:t xml:space="preserve"> = 1146880</w:t>
      </w:r>
    </w:p>
    <w:p w:rsidR="00426FC5" w:rsidRDefault="00A66225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 xml:space="preserve">Total zone = </w:t>
      </w:r>
      <w:r w:rsidR="00014344">
        <w:rPr>
          <w:rFonts w:ascii="Calibri" w:hAnsi="Calibri" w:cs="Calibri"/>
          <w:b/>
        </w:rPr>
        <w:t>1146880</w:t>
      </w:r>
      <w:r>
        <w:rPr>
          <w:rFonts w:ascii="Calibri" w:hAnsi="Calibri" w:cs="Calibri"/>
          <w:b/>
        </w:rPr>
        <w:t xml:space="preserve">*120 = </w:t>
      </w:r>
      <w:r w:rsidR="00014344">
        <w:rPr>
          <w:rFonts w:ascii="Calibri" w:hAnsi="Calibri" w:cs="Calibri"/>
          <w:b/>
        </w:rPr>
        <w:t>137625600</w:t>
      </w:r>
    </w:p>
    <w:p w:rsidR="00A66225" w:rsidRDefault="00426FC5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 320 zone,</w:t>
      </w:r>
      <w:r w:rsidRPr="00426FC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each track: 320*4096</w:t>
      </w:r>
      <w:r w:rsidR="00A66225">
        <w:rPr>
          <w:rFonts w:ascii="Calibri" w:hAnsi="Calibri" w:cs="Calibri"/>
          <w:b/>
        </w:rPr>
        <w:t xml:space="preserve"> = 1310720</w:t>
      </w:r>
    </w:p>
    <w:p w:rsidR="00D138C4" w:rsidRDefault="00A66225" w:rsidP="008F1434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 xml:space="preserve">Total zone = </w:t>
      </w:r>
      <w:r w:rsidR="00014344">
        <w:rPr>
          <w:rFonts w:ascii="Calibri" w:hAnsi="Calibri" w:cs="Calibri"/>
          <w:b/>
        </w:rPr>
        <w:t>1310720</w:t>
      </w:r>
      <w:r>
        <w:rPr>
          <w:rFonts w:ascii="Calibri" w:hAnsi="Calibri" w:cs="Calibri"/>
          <w:b/>
        </w:rPr>
        <w:t xml:space="preserve">*120 = </w:t>
      </w:r>
      <w:r w:rsidR="00E722BE">
        <w:rPr>
          <w:rFonts w:ascii="Calibri" w:hAnsi="Calibri" w:cs="Calibri"/>
          <w:b/>
        </w:rPr>
        <w:t>157286400</w:t>
      </w:r>
    </w:p>
    <w:p w:rsidR="008F1434" w:rsidRDefault="008F1434" w:rsidP="008F1434">
      <w:pPr>
        <w:pStyle w:val="NormalWeb"/>
        <w:ind w:left="1440"/>
        <w:rPr>
          <w:rFonts w:ascii="Calibri" w:hAnsi="Calibri" w:cs="Calibri"/>
          <w:b/>
        </w:rPr>
      </w:pPr>
    </w:p>
    <w:p w:rsidR="00D138C4" w:rsidRDefault="00D138C4" w:rsidP="008F1434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Total surface=sum of all zones 511180800 bytes</w:t>
      </w:r>
    </w:p>
    <w:p w:rsidR="00D138C4" w:rsidRDefault="00D138C4" w:rsidP="00A66225">
      <w:pPr>
        <w:pStyle w:val="NormalWeb"/>
        <w:ind w:left="14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Total surfaces=8, total disk size = 511180800*8 = 4</w:t>
      </w:r>
      <w:r w:rsidR="008F1434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089</w:t>
      </w:r>
      <w:r w:rsidR="008F1434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446</w:t>
      </w:r>
      <w:r w:rsidR="008F1434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400 bytes = 4GB</w:t>
      </w:r>
    </w:p>
    <w:p w:rsidR="00A66225" w:rsidRPr="00A66225" w:rsidRDefault="00A66225" w:rsidP="00A66225">
      <w:pPr>
        <w:pStyle w:val="NormalWeb"/>
        <w:ind w:left="1440"/>
        <w:rPr>
          <w:rFonts w:ascii="Calibri" w:hAnsi="Calibri" w:cs="Calibri"/>
          <w:b/>
        </w:rPr>
      </w:pPr>
    </w:p>
    <w:p w:rsidR="00FA2CDC" w:rsidRPr="00A36A22" w:rsidRDefault="00FA2CDC" w:rsidP="00FA2CDC">
      <w:pPr>
        <w:pStyle w:val="NormalWeb"/>
        <w:rPr>
          <w:rFonts w:cs="Calibri"/>
        </w:rPr>
      </w:pPr>
    </w:p>
    <w:sectPr w:rsidR="00FA2CDC" w:rsidRPr="00A36A22" w:rsidSect="00991F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F76" w:rsidRDefault="00D92F76" w:rsidP="00D92F76">
      <w:pPr>
        <w:spacing w:after="0" w:line="240" w:lineRule="auto"/>
      </w:pPr>
      <w:r>
        <w:separator/>
      </w:r>
    </w:p>
  </w:endnote>
  <w:endnote w:type="continuationSeparator" w:id="0">
    <w:p w:rsidR="00D92F76" w:rsidRDefault="00D92F76" w:rsidP="00D9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F76" w:rsidRDefault="00D92F76" w:rsidP="00D92F76">
      <w:pPr>
        <w:spacing w:after="0" w:line="240" w:lineRule="auto"/>
      </w:pPr>
      <w:r>
        <w:separator/>
      </w:r>
    </w:p>
  </w:footnote>
  <w:footnote w:type="continuationSeparator" w:id="0">
    <w:p w:rsidR="00D92F76" w:rsidRDefault="00D92F76" w:rsidP="00D9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Header"/>
    </w:pPr>
    <w:r>
      <w:t>JAGJIT SINGH BILKHU – T00533766</w:t>
    </w:r>
    <w:bookmarkStart w:id="4" w:name="_GoBack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F76" w:rsidRDefault="00D92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2AAE"/>
    <w:multiLevelType w:val="hybridMultilevel"/>
    <w:tmpl w:val="359C1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6AB0"/>
    <w:multiLevelType w:val="hybridMultilevel"/>
    <w:tmpl w:val="4750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62F1"/>
    <w:multiLevelType w:val="hybridMultilevel"/>
    <w:tmpl w:val="D05AC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3C8"/>
    <w:multiLevelType w:val="hybridMultilevel"/>
    <w:tmpl w:val="88F6A6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250B2E"/>
    <w:multiLevelType w:val="hybridMultilevel"/>
    <w:tmpl w:val="C8B45ED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4001D"/>
    <w:multiLevelType w:val="hybridMultilevel"/>
    <w:tmpl w:val="7F1A6B1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C607E9"/>
    <w:multiLevelType w:val="hybridMultilevel"/>
    <w:tmpl w:val="39223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836"/>
    <w:multiLevelType w:val="hybridMultilevel"/>
    <w:tmpl w:val="DBB2C9C0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677E59"/>
    <w:multiLevelType w:val="hybridMultilevel"/>
    <w:tmpl w:val="31D4EE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191CFE"/>
    <w:multiLevelType w:val="hybridMultilevel"/>
    <w:tmpl w:val="A112A43E"/>
    <w:lvl w:ilvl="0" w:tplc="C9845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EA788E"/>
    <w:multiLevelType w:val="hybridMultilevel"/>
    <w:tmpl w:val="55DC67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4"/>
    <w:rsid w:val="00014091"/>
    <w:rsid w:val="00014344"/>
    <w:rsid w:val="002239BF"/>
    <w:rsid w:val="002A2610"/>
    <w:rsid w:val="002E553F"/>
    <w:rsid w:val="003D2BF0"/>
    <w:rsid w:val="003D3C79"/>
    <w:rsid w:val="00424BDB"/>
    <w:rsid w:val="00426FC5"/>
    <w:rsid w:val="004317CB"/>
    <w:rsid w:val="004743F4"/>
    <w:rsid w:val="004B6AFF"/>
    <w:rsid w:val="004C54FD"/>
    <w:rsid w:val="004F3831"/>
    <w:rsid w:val="00583D17"/>
    <w:rsid w:val="005B124E"/>
    <w:rsid w:val="005B17FC"/>
    <w:rsid w:val="00686A04"/>
    <w:rsid w:val="007266C7"/>
    <w:rsid w:val="00815D0D"/>
    <w:rsid w:val="0085496A"/>
    <w:rsid w:val="00885F80"/>
    <w:rsid w:val="008F1434"/>
    <w:rsid w:val="0093555B"/>
    <w:rsid w:val="00991FE4"/>
    <w:rsid w:val="00A028A9"/>
    <w:rsid w:val="00A247D7"/>
    <w:rsid w:val="00A36A22"/>
    <w:rsid w:val="00A66225"/>
    <w:rsid w:val="00A776EC"/>
    <w:rsid w:val="00AD4472"/>
    <w:rsid w:val="00B60F3C"/>
    <w:rsid w:val="00BD0631"/>
    <w:rsid w:val="00C72DCE"/>
    <w:rsid w:val="00CA35A8"/>
    <w:rsid w:val="00CC29EB"/>
    <w:rsid w:val="00CC5B94"/>
    <w:rsid w:val="00CE1E26"/>
    <w:rsid w:val="00D0686F"/>
    <w:rsid w:val="00D138C4"/>
    <w:rsid w:val="00D22AF9"/>
    <w:rsid w:val="00D446A2"/>
    <w:rsid w:val="00D7387D"/>
    <w:rsid w:val="00D7613C"/>
    <w:rsid w:val="00D77CBC"/>
    <w:rsid w:val="00D92F76"/>
    <w:rsid w:val="00E029BC"/>
    <w:rsid w:val="00E40FFA"/>
    <w:rsid w:val="00E463D2"/>
    <w:rsid w:val="00E722BE"/>
    <w:rsid w:val="00EB45CA"/>
    <w:rsid w:val="00EC4120"/>
    <w:rsid w:val="00ED3856"/>
    <w:rsid w:val="00EE3D8B"/>
    <w:rsid w:val="00EE473F"/>
    <w:rsid w:val="00F53F3B"/>
    <w:rsid w:val="00FA2CDC"/>
    <w:rsid w:val="00FB16EC"/>
    <w:rsid w:val="00FC443B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3B1D"/>
  <w15:docId w15:val="{AEBAC5EE-12F4-48B5-A53C-AF30E8F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F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8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76"/>
  </w:style>
  <w:style w:type="paragraph" w:styleId="Footer">
    <w:name w:val="footer"/>
    <w:basedOn w:val="Normal"/>
    <w:link w:val="FooterChar"/>
    <w:uiPriority w:val="99"/>
    <w:unhideWhenUsed/>
    <w:rsid w:val="00D9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6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0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8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T00533766</dc:creator>
  <cp:lastModifiedBy>T00533766</cp:lastModifiedBy>
  <cp:revision>71</cp:revision>
  <cp:lastPrinted>2014-11-06T20:44:00Z</cp:lastPrinted>
  <dcterms:created xsi:type="dcterms:W3CDTF">2015-10-28T21:02:00Z</dcterms:created>
  <dcterms:modified xsi:type="dcterms:W3CDTF">2018-04-05T16:38:00Z</dcterms:modified>
</cp:coreProperties>
</file>